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8E" w:rsidRDefault="0003718E" w:rsidP="000371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по дисциплине «Технологии программирования». </w:t>
      </w:r>
    </w:p>
    <w:p w:rsidR="000741C5" w:rsidRDefault="0003718E" w:rsidP="000371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«Учет торговой деятельности компьютерного магазина»</w:t>
      </w:r>
    </w:p>
    <w:p w:rsidR="0003718E" w:rsidRDefault="0003718E" w:rsidP="0003718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Родионова А. В.</w:t>
      </w:r>
    </w:p>
    <w:p w:rsidR="0003718E" w:rsidRDefault="0003718E" w:rsidP="0003718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ПРИ-115</w:t>
      </w:r>
    </w:p>
    <w:p w:rsidR="0003718E" w:rsidRDefault="0003718E" w:rsidP="000371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№1.</w:t>
      </w:r>
    </w:p>
    <w:p w:rsidR="0003718E" w:rsidRDefault="0003718E" w:rsidP="000371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области.</w:t>
      </w:r>
    </w:p>
    <w:p w:rsidR="00A54EA6" w:rsidRPr="00A54EA6" w:rsidRDefault="00A54EA6" w:rsidP="00A54EA6">
      <w:pPr>
        <w:jc w:val="both"/>
        <w:rPr>
          <w:rFonts w:ascii="Times New Roman" w:hAnsi="Times New Roman" w:cs="Times New Roman"/>
          <w:sz w:val="28"/>
          <w:szCs w:val="28"/>
        </w:rPr>
      </w:pPr>
      <w:r w:rsidRPr="00A54EA6">
        <w:rPr>
          <w:rFonts w:ascii="Times New Roman" w:hAnsi="Times New Roman" w:cs="Times New Roman"/>
          <w:sz w:val="28"/>
          <w:szCs w:val="28"/>
        </w:rPr>
        <w:t>В настоящее время компьютерная техника стала развиваться достаточно быстро, а масштабы её использования прогрессируют с каждой минутой.</w:t>
      </w:r>
      <w:r>
        <w:rPr>
          <w:rFonts w:ascii="Times New Roman" w:hAnsi="Times New Roman" w:cs="Times New Roman"/>
          <w:sz w:val="28"/>
          <w:szCs w:val="28"/>
        </w:rPr>
        <w:t xml:space="preserve"> Несколько десятилетий назад компьютер был роскошью, а сейчас он есть дома практически у каждого. В связи с этим очень популярна компьютерная индустрия, а именно продажа компьютерной техники.</w:t>
      </w:r>
      <w:r w:rsidR="00EE42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718E" w:rsidRPr="0003718E" w:rsidRDefault="0003718E" w:rsidP="0003718E">
      <w:pPr>
        <w:jc w:val="both"/>
        <w:rPr>
          <w:rFonts w:ascii="Times New Roman" w:hAnsi="Times New Roman" w:cs="Times New Roman"/>
          <w:sz w:val="28"/>
          <w:szCs w:val="28"/>
        </w:rPr>
      </w:pPr>
      <w:r w:rsidRPr="0003718E">
        <w:rPr>
          <w:rFonts w:ascii="Times New Roman" w:hAnsi="Times New Roman" w:cs="Times New Roman"/>
          <w:sz w:val="28"/>
          <w:szCs w:val="28"/>
        </w:rPr>
        <w:t>Основной целью деятельности магазина компьютерной техники является удовлетворение потребностей покупателя в приобретении товаров и услуг сферы компьютерной техники и электроники.</w:t>
      </w:r>
    </w:p>
    <w:p w:rsidR="0003718E" w:rsidRPr="0003718E" w:rsidRDefault="0003718E" w:rsidP="0003718E">
      <w:pPr>
        <w:jc w:val="both"/>
        <w:rPr>
          <w:rFonts w:ascii="Times New Roman" w:hAnsi="Times New Roman" w:cs="Times New Roman"/>
          <w:sz w:val="28"/>
          <w:szCs w:val="28"/>
        </w:rPr>
      </w:pPr>
      <w:r w:rsidRPr="0003718E">
        <w:rPr>
          <w:rFonts w:ascii="Times New Roman" w:hAnsi="Times New Roman" w:cs="Times New Roman"/>
          <w:sz w:val="28"/>
          <w:szCs w:val="28"/>
        </w:rPr>
        <w:t>Магазин компьютерной техники осуществляет реализацию продукции, т.е. занимается доведением товара до потребителя. Деятельность данного магазина направлена на продажу товаров компьютерной сферы различных компаний (стран производителей).</w:t>
      </w:r>
    </w:p>
    <w:p w:rsidR="0003718E" w:rsidRPr="0003718E" w:rsidRDefault="0003718E" w:rsidP="0003718E">
      <w:pPr>
        <w:jc w:val="both"/>
        <w:rPr>
          <w:rFonts w:ascii="Times New Roman" w:hAnsi="Times New Roman" w:cs="Times New Roman"/>
          <w:sz w:val="28"/>
          <w:szCs w:val="28"/>
        </w:rPr>
      </w:pPr>
      <w:r w:rsidRPr="0003718E">
        <w:rPr>
          <w:rFonts w:ascii="Times New Roman" w:hAnsi="Times New Roman" w:cs="Times New Roman"/>
          <w:sz w:val="28"/>
          <w:szCs w:val="28"/>
        </w:rPr>
        <w:t>Для компьютерного магазина основными бизнес-процессами являются:</w:t>
      </w:r>
    </w:p>
    <w:p w:rsidR="0003718E" w:rsidRPr="0003718E" w:rsidRDefault="0003718E" w:rsidP="0003718E">
      <w:pPr>
        <w:jc w:val="both"/>
        <w:rPr>
          <w:rFonts w:ascii="Times New Roman" w:hAnsi="Times New Roman" w:cs="Times New Roman"/>
          <w:sz w:val="28"/>
          <w:szCs w:val="28"/>
        </w:rPr>
      </w:pPr>
      <w:r w:rsidRPr="0003718E">
        <w:rPr>
          <w:rFonts w:ascii="Times New Roman" w:hAnsi="Times New Roman" w:cs="Times New Roman"/>
          <w:sz w:val="28"/>
          <w:szCs w:val="28"/>
        </w:rPr>
        <w:t>•</w:t>
      </w:r>
      <w:r w:rsidRPr="0003718E">
        <w:rPr>
          <w:rFonts w:ascii="Times New Roman" w:hAnsi="Times New Roman" w:cs="Times New Roman"/>
          <w:sz w:val="28"/>
          <w:szCs w:val="28"/>
        </w:rPr>
        <w:tab/>
        <w:t>закупка и поставка продукции в магазин;</w:t>
      </w:r>
    </w:p>
    <w:p w:rsidR="0003718E" w:rsidRPr="0003718E" w:rsidRDefault="0003718E" w:rsidP="0003718E">
      <w:pPr>
        <w:jc w:val="both"/>
        <w:rPr>
          <w:rFonts w:ascii="Times New Roman" w:hAnsi="Times New Roman" w:cs="Times New Roman"/>
          <w:sz w:val="28"/>
          <w:szCs w:val="28"/>
        </w:rPr>
      </w:pPr>
      <w:r w:rsidRPr="0003718E">
        <w:rPr>
          <w:rFonts w:ascii="Times New Roman" w:hAnsi="Times New Roman" w:cs="Times New Roman"/>
          <w:sz w:val="28"/>
          <w:szCs w:val="28"/>
        </w:rPr>
        <w:t>•</w:t>
      </w:r>
      <w:r w:rsidRPr="0003718E">
        <w:rPr>
          <w:rFonts w:ascii="Times New Roman" w:hAnsi="Times New Roman" w:cs="Times New Roman"/>
          <w:sz w:val="28"/>
          <w:szCs w:val="28"/>
        </w:rPr>
        <w:tab/>
        <w:t>представление имеющейся продукции покупателю;</w:t>
      </w:r>
    </w:p>
    <w:p w:rsidR="0003718E" w:rsidRPr="0003718E" w:rsidRDefault="0003718E" w:rsidP="0003718E">
      <w:pPr>
        <w:jc w:val="both"/>
        <w:rPr>
          <w:rFonts w:ascii="Times New Roman" w:hAnsi="Times New Roman" w:cs="Times New Roman"/>
          <w:sz w:val="28"/>
          <w:szCs w:val="28"/>
        </w:rPr>
      </w:pPr>
      <w:r w:rsidRPr="0003718E">
        <w:rPr>
          <w:rFonts w:ascii="Times New Roman" w:hAnsi="Times New Roman" w:cs="Times New Roman"/>
          <w:sz w:val="28"/>
          <w:szCs w:val="28"/>
        </w:rPr>
        <w:t>•</w:t>
      </w:r>
      <w:r w:rsidRPr="0003718E">
        <w:rPr>
          <w:rFonts w:ascii="Times New Roman" w:hAnsi="Times New Roman" w:cs="Times New Roman"/>
          <w:sz w:val="28"/>
          <w:szCs w:val="28"/>
        </w:rPr>
        <w:tab/>
        <w:t>продажа компьютерной продукции.</w:t>
      </w:r>
    </w:p>
    <w:p w:rsidR="0017661D" w:rsidRDefault="00C11E6C" w:rsidP="000371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</w:t>
      </w:r>
      <w:r w:rsidRPr="00C11E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занимающаяся продажей компьютерной техники</w:t>
      </w:r>
      <w:r w:rsidRPr="00C11E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может иметь множество торговых точек в разных городах по всей стране, причем и в одном городе их может быть несколько.</w:t>
      </w:r>
      <w:r w:rsidR="00674454">
        <w:rPr>
          <w:rFonts w:ascii="Times New Roman" w:hAnsi="Times New Roman" w:cs="Times New Roman"/>
          <w:sz w:val="28"/>
          <w:szCs w:val="28"/>
        </w:rPr>
        <w:t xml:space="preserve"> Предполагается, что магазин состоит из нескольких помещений (склад и торговых зал), поэтому очень важно вести учет продукции.</w:t>
      </w:r>
    </w:p>
    <w:p w:rsidR="00C11E6C" w:rsidRDefault="00C11E6C" w:rsidP="000371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главе каждой торговой точки как управляющее лицо стоит директор. Директор отвечает за </w:t>
      </w:r>
      <w:r w:rsidR="00D86B0F">
        <w:rPr>
          <w:rFonts w:ascii="Times New Roman" w:hAnsi="Times New Roman" w:cs="Times New Roman"/>
          <w:sz w:val="28"/>
          <w:szCs w:val="28"/>
        </w:rPr>
        <w:t>управление точкой, решает организационные вопросы, ведет работу с кадрами, каталогами продукции, определяет направление финансовых средств предприятия.</w:t>
      </w:r>
    </w:p>
    <w:p w:rsidR="00D86B0F" w:rsidRDefault="00D86B0F" w:rsidP="000371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магазине работает менеджер, который отвечает за товарооборот предприятия, а именно: составление списка товаров для заказа, осуществление договоренности с поставщиками, прием товара, заверение приема товара, составление отчетов о продажах и т. д.</w:t>
      </w:r>
    </w:p>
    <w:p w:rsidR="00D86B0F" w:rsidRDefault="00D86B0F" w:rsidP="000371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 один магазин не обойдется без продавцов или без продавцов-консультантов. На продавцов-консультантов возложено сразу несколько обязанностей: он выступает как консультант, подсказывает, отвечает на вопросы покупателей и помогает подобрать </w:t>
      </w:r>
      <w:r w:rsidR="00674454">
        <w:rPr>
          <w:rFonts w:ascii="Times New Roman" w:hAnsi="Times New Roman" w:cs="Times New Roman"/>
          <w:sz w:val="28"/>
          <w:szCs w:val="28"/>
        </w:rPr>
        <w:t>товар с запрашиваемыми характеристиками и занимается операциями с денежными средствами, а именно осуществляет</w:t>
      </w:r>
      <w:r w:rsidR="00674454" w:rsidRPr="00674454">
        <w:rPr>
          <w:rFonts w:ascii="Times New Roman" w:hAnsi="Times New Roman" w:cs="Times New Roman"/>
          <w:sz w:val="28"/>
          <w:szCs w:val="28"/>
        </w:rPr>
        <w:t xml:space="preserve"> отбивку ч</w:t>
      </w:r>
      <w:r w:rsidR="00674454">
        <w:rPr>
          <w:rFonts w:ascii="Times New Roman" w:hAnsi="Times New Roman" w:cs="Times New Roman"/>
          <w:sz w:val="28"/>
          <w:szCs w:val="28"/>
        </w:rPr>
        <w:t>ека и принятие денежных средств за товар.</w:t>
      </w:r>
    </w:p>
    <w:p w:rsidR="00036400" w:rsidRDefault="00674454" w:rsidP="000371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магазине также должны работать бухгалтера, т. к. содержание любого магазина предполагает работу с финансами, а значит нужно должны быть предусмотрены списки сотрудников, количество и ценовая категория товара</w:t>
      </w:r>
      <w:r w:rsidR="00036400">
        <w:rPr>
          <w:rFonts w:ascii="Times New Roman" w:hAnsi="Times New Roman" w:cs="Times New Roman"/>
          <w:sz w:val="28"/>
          <w:szCs w:val="28"/>
        </w:rPr>
        <w:t xml:space="preserve"> с целью постановки их на учет, что позволяет</w:t>
      </w:r>
      <w:r>
        <w:rPr>
          <w:rFonts w:ascii="Times New Roman" w:hAnsi="Times New Roman" w:cs="Times New Roman"/>
          <w:sz w:val="28"/>
          <w:szCs w:val="28"/>
        </w:rPr>
        <w:t xml:space="preserve"> отсле</w:t>
      </w:r>
      <w:r w:rsidR="00036400">
        <w:rPr>
          <w:rFonts w:ascii="Times New Roman" w:hAnsi="Times New Roman" w:cs="Times New Roman"/>
          <w:sz w:val="28"/>
          <w:szCs w:val="28"/>
        </w:rPr>
        <w:t>живать финансовое состояние предприятия.</w:t>
      </w:r>
    </w:p>
    <w:p w:rsidR="00674454" w:rsidRPr="00C11E6C" w:rsidRDefault="00674454" w:rsidP="000371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92FD2" w:rsidRPr="007D2AE9" w:rsidRDefault="00192FD2" w:rsidP="007D2A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2AE9">
        <w:rPr>
          <w:rFonts w:ascii="Times New Roman" w:hAnsi="Times New Roman" w:cs="Times New Roman"/>
          <w:sz w:val="28"/>
          <w:szCs w:val="28"/>
        </w:rPr>
        <w:t>Словарь предметной области</w:t>
      </w:r>
    </w:p>
    <w:p w:rsidR="0017661D" w:rsidRDefault="0017661D" w:rsidP="000371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661D" w:rsidRPr="0017661D" w:rsidRDefault="0017661D" w:rsidP="0017661D">
      <w:pPr>
        <w:jc w:val="both"/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>Директор –</w:t>
      </w:r>
      <w:r w:rsidR="001408D7">
        <w:rPr>
          <w:rFonts w:ascii="Times New Roman" w:hAnsi="Times New Roman" w:cs="Times New Roman"/>
          <w:sz w:val="28"/>
        </w:rPr>
        <w:t xml:space="preserve"> </w:t>
      </w:r>
      <w:r w:rsidR="00036232">
        <w:rPr>
          <w:rFonts w:ascii="Times New Roman" w:hAnsi="Times New Roman" w:cs="Times New Roman"/>
          <w:sz w:val="28"/>
        </w:rPr>
        <w:t xml:space="preserve">управляющая должность </w:t>
      </w:r>
      <w:r w:rsidR="00036232" w:rsidRPr="00036232">
        <w:rPr>
          <w:rFonts w:ascii="Times New Roman" w:hAnsi="Times New Roman" w:cs="Times New Roman"/>
          <w:sz w:val="28"/>
        </w:rPr>
        <w:t>в организации, наделённая полномочиями работы с кадрами,</w:t>
      </w:r>
      <w:r w:rsidR="00036232">
        <w:rPr>
          <w:rFonts w:ascii="Times New Roman" w:hAnsi="Times New Roman" w:cs="Times New Roman"/>
          <w:sz w:val="28"/>
        </w:rPr>
        <w:t xml:space="preserve"> работы с каталогами продукции,</w:t>
      </w:r>
      <w:r w:rsidR="00036232" w:rsidRPr="00036232">
        <w:rPr>
          <w:rFonts w:ascii="Times New Roman" w:hAnsi="Times New Roman" w:cs="Times New Roman"/>
          <w:sz w:val="28"/>
        </w:rPr>
        <w:t xml:space="preserve"> определения финансовых потоков предприятия.</w:t>
      </w:r>
    </w:p>
    <w:p w:rsidR="00FE5629" w:rsidRPr="00FE5629" w:rsidRDefault="00FE5629" w:rsidP="00FE5629">
      <w:pPr>
        <w:jc w:val="both"/>
        <w:rPr>
          <w:rFonts w:ascii="Times New Roman" w:hAnsi="Times New Roman" w:cs="Times New Roman"/>
          <w:sz w:val="28"/>
        </w:rPr>
      </w:pPr>
      <w:r w:rsidRPr="00FE5629">
        <w:rPr>
          <w:rFonts w:ascii="Times New Roman" w:hAnsi="Times New Roman" w:cs="Times New Roman"/>
          <w:sz w:val="28"/>
        </w:rPr>
        <w:t>Действия</w:t>
      </w:r>
      <w:r w:rsidR="00192FD2">
        <w:rPr>
          <w:rFonts w:ascii="Times New Roman" w:hAnsi="Times New Roman" w:cs="Times New Roman"/>
          <w:sz w:val="28"/>
        </w:rPr>
        <w:t>, доступные пользователю с этой ролью</w:t>
      </w:r>
      <w:r w:rsidRPr="00FE5629">
        <w:rPr>
          <w:rFonts w:ascii="Times New Roman" w:hAnsi="Times New Roman" w:cs="Times New Roman"/>
          <w:sz w:val="28"/>
        </w:rPr>
        <w:t>:</w:t>
      </w:r>
    </w:p>
    <w:p w:rsidR="0017661D" w:rsidRDefault="0017661D" w:rsidP="0017661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>Провести собеседование (включает</w:t>
      </w:r>
      <w:r w:rsidR="00FE5629">
        <w:rPr>
          <w:rFonts w:ascii="Times New Roman" w:hAnsi="Times New Roman" w:cs="Times New Roman"/>
          <w:sz w:val="28"/>
        </w:rPr>
        <w:t xml:space="preserve"> такие действия, как</w:t>
      </w:r>
      <w:r w:rsidRPr="0017661D">
        <w:rPr>
          <w:rFonts w:ascii="Times New Roman" w:hAnsi="Times New Roman" w:cs="Times New Roman"/>
          <w:sz w:val="28"/>
        </w:rPr>
        <w:t xml:space="preserve"> «Принять на работу», «Отказать»</w:t>
      </w:r>
      <w:r w:rsidR="00FE5629">
        <w:rPr>
          <w:rFonts w:ascii="Times New Roman" w:hAnsi="Times New Roman" w:cs="Times New Roman"/>
          <w:sz w:val="28"/>
        </w:rPr>
        <w:t>. В случае выполнения действия «Принять на работу», также следует действие «Добавить нового сотрудника»</w:t>
      </w:r>
      <w:r w:rsidRPr="0017661D">
        <w:rPr>
          <w:rFonts w:ascii="Times New Roman" w:hAnsi="Times New Roman" w:cs="Times New Roman"/>
          <w:sz w:val="28"/>
        </w:rPr>
        <w:t>)</w:t>
      </w:r>
    </w:p>
    <w:p w:rsidR="00FE5629" w:rsidRDefault="00FE5629" w:rsidP="0017661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Заверить акты приемки и списания товара</w:t>
      </w:r>
    </w:p>
    <w:p w:rsidR="00FE5629" w:rsidRDefault="00FE5629" w:rsidP="0017661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Просмотреть каталог (</w:t>
      </w:r>
      <w:r w:rsidR="00192FD2" w:rsidRPr="0017661D">
        <w:rPr>
          <w:rFonts w:ascii="Times New Roman" w:hAnsi="Times New Roman" w:cs="Times New Roman"/>
          <w:sz w:val="28"/>
        </w:rPr>
        <w:t>включает</w:t>
      </w:r>
      <w:r w:rsidR="00192FD2">
        <w:rPr>
          <w:rFonts w:ascii="Times New Roman" w:hAnsi="Times New Roman" w:cs="Times New Roman"/>
          <w:sz w:val="28"/>
        </w:rPr>
        <w:t xml:space="preserve"> такие действия, как «Добавить товар в каталог», «Изменить информацию о товаре», «Найти товар в наличии», «Списать товар»</w:t>
      </w:r>
      <w:r>
        <w:rPr>
          <w:rFonts w:ascii="Times New Roman" w:hAnsi="Times New Roman" w:cs="Times New Roman"/>
          <w:sz w:val="28"/>
        </w:rPr>
        <w:t>)</w:t>
      </w:r>
    </w:p>
    <w:p w:rsidR="0017661D" w:rsidRPr="0017661D" w:rsidRDefault="0017661D" w:rsidP="0017661D">
      <w:p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 xml:space="preserve">Продавец-консультант – человек, </w:t>
      </w:r>
      <w:r w:rsidR="00F9425D" w:rsidRPr="00F9425D">
        <w:rPr>
          <w:rFonts w:ascii="Times New Roman" w:hAnsi="Times New Roman" w:cs="Times New Roman"/>
          <w:sz w:val="28"/>
        </w:rPr>
        <w:t>в задачи которого входит не только выдача товара с витрины, но и консультирование покупателей.</w:t>
      </w:r>
    </w:p>
    <w:p w:rsidR="0017661D" w:rsidRPr="0017661D" w:rsidRDefault="0017661D" w:rsidP="0017661D">
      <w:p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>Действия</w:t>
      </w:r>
      <w:r w:rsidR="00192FD2">
        <w:rPr>
          <w:rFonts w:ascii="Times New Roman" w:hAnsi="Times New Roman" w:cs="Times New Roman"/>
          <w:sz w:val="28"/>
        </w:rPr>
        <w:t>, доступные пользователю с этой ролью</w:t>
      </w:r>
      <w:r w:rsidRPr="0017661D">
        <w:rPr>
          <w:rFonts w:ascii="Times New Roman" w:hAnsi="Times New Roman" w:cs="Times New Roman"/>
          <w:sz w:val="28"/>
        </w:rPr>
        <w:t>:</w:t>
      </w:r>
    </w:p>
    <w:p w:rsidR="0017661D" w:rsidRPr="0017661D" w:rsidRDefault="0017661D" w:rsidP="0017661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>Дать консультацию</w:t>
      </w:r>
    </w:p>
    <w:p w:rsidR="0017661D" w:rsidRPr="0017661D" w:rsidRDefault="0017661D" w:rsidP="0017661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>Пробить товар (включает «Потребовать оплату», «Принять оплату»)</w:t>
      </w:r>
    </w:p>
    <w:p w:rsidR="0017661D" w:rsidRPr="0017661D" w:rsidRDefault="0017661D" w:rsidP="0017661D">
      <w:p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>Менеджер – специалист, отвечающий за управление производством и обращением товаров</w:t>
      </w:r>
      <w:r w:rsidR="00F9425D">
        <w:rPr>
          <w:rFonts w:ascii="Times New Roman" w:hAnsi="Times New Roman" w:cs="Times New Roman"/>
          <w:sz w:val="28"/>
        </w:rPr>
        <w:t>.</w:t>
      </w:r>
    </w:p>
    <w:p w:rsidR="0017661D" w:rsidRPr="0017661D" w:rsidRDefault="0017661D" w:rsidP="0017661D">
      <w:p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>Действие:</w:t>
      </w:r>
    </w:p>
    <w:p w:rsidR="0017661D" w:rsidRDefault="0017661D" w:rsidP="001766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>Принять товар (включает</w:t>
      </w:r>
      <w:r w:rsidR="00192FD2">
        <w:rPr>
          <w:rFonts w:ascii="Times New Roman" w:hAnsi="Times New Roman" w:cs="Times New Roman"/>
          <w:sz w:val="28"/>
        </w:rPr>
        <w:t xml:space="preserve"> такое действие, как</w:t>
      </w:r>
      <w:r w:rsidRPr="0017661D">
        <w:rPr>
          <w:rFonts w:ascii="Times New Roman" w:hAnsi="Times New Roman" w:cs="Times New Roman"/>
          <w:sz w:val="28"/>
        </w:rPr>
        <w:t xml:space="preserve"> «Заверить принятие товара</w:t>
      </w:r>
      <w:r w:rsidR="00192FD2">
        <w:rPr>
          <w:rFonts w:ascii="Times New Roman" w:hAnsi="Times New Roman" w:cs="Times New Roman"/>
          <w:sz w:val="28"/>
        </w:rPr>
        <w:t>»</w:t>
      </w:r>
      <w:r w:rsidRPr="0017661D">
        <w:rPr>
          <w:rFonts w:ascii="Times New Roman" w:hAnsi="Times New Roman" w:cs="Times New Roman"/>
          <w:sz w:val="28"/>
        </w:rPr>
        <w:t>)</w:t>
      </w:r>
    </w:p>
    <w:p w:rsidR="00192FD2" w:rsidRDefault="00192FD2" w:rsidP="00192FD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Просмотреть каталог (</w:t>
      </w:r>
      <w:r w:rsidRPr="0017661D">
        <w:rPr>
          <w:rFonts w:ascii="Times New Roman" w:hAnsi="Times New Roman" w:cs="Times New Roman"/>
          <w:sz w:val="28"/>
        </w:rPr>
        <w:t>включает</w:t>
      </w:r>
      <w:r>
        <w:rPr>
          <w:rFonts w:ascii="Times New Roman" w:hAnsi="Times New Roman" w:cs="Times New Roman"/>
          <w:sz w:val="28"/>
        </w:rPr>
        <w:t xml:space="preserve"> такие действия, как «Добавить товар в каталог», «Изменить информацию о товаре», «Найти товар в наличии», «Списать товар»)</w:t>
      </w:r>
    </w:p>
    <w:p w:rsidR="00192FD2" w:rsidRPr="0017661D" w:rsidRDefault="00192FD2" w:rsidP="00192FD2">
      <w:pPr>
        <w:pStyle w:val="a3"/>
        <w:rPr>
          <w:rFonts w:ascii="Times New Roman" w:hAnsi="Times New Roman" w:cs="Times New Roman"/>
          <w:sz w:val="28"/>
        </w:rPr>
      </w:pPr>
    </w:p>
    <w:p w:rsidR="0017661D" w:rsidRPr="0017661D" w:rsidRDefault="0017661D" w:rsidP="0017661D">
      <w:p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>Покупатель –</w:t>
      </w:r>
      <w:r w:rsidR="00F9425D">
        <w:rPr>
          <w:rFonts w:ascii="Times New Roman" w:hAnsi="Times New Roman" w:cs="Times New Roman"/>
          <w:sz w:val="28"/>
        </w:rPr>
        <w:t xml:space="preserve"> </w:t>
      </w:r>
      <w:r w:rsidR="00F9425D" w:rsidRPr="00F9425D">
        <w:rPr>
          <w:rFonts w:ascii="Times New Roman" w:hAnsi="Times New Roman" w:cs="Times New Roman"/>
          <w:sz w:val="28"/>
        </w:rPr>
        <w:t>лицо, осуществляющее оплату деньгами и я</w:t>
      </w:r>
      <w:r w:rsidR="00F9425D">
        <w:rPr>
          <w:rFonts w:ascii="Times New Roman" w:hAnsi="Times New Roman" w:cs="Times New Roman"/>
          <w:sz w:val="28"/>
        </w:rPr>
        <w:t>вляющееся приобретателем товара.</w:t>
      </w:r>
    </w:p>
    <w:p w:rsidR="0017661D" w:rsidRPr="0017661D" w:rsidRDefault="0017661D" w:rsidP="0017661D">
      <w:p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>Действия</w:t>
      </w:r>
      <w:r w:rsidR="00192FD2">
        <w:rPr>
          <w:rFonts w:ascii="Times New Roman" w:hAnsi="Times New Roman" w:cs="Times New Roman"/>
          <w:sz w:val="28"/>
        </w:rPr>
        <w:t>, доступные пользователю с этой ролью</w:t>
      </w:r>
      <w:r w:rsidRPr="0017661D">
        <w:rPr>
          <w:rFonts w:ascii="Times New Roman" w:hAnsi="Times New Roman" w:cs="Times New Roman"/>
          <w:sz w:val="28"/>
        </w:rPr>
        <w:t>:</w:t>
      </w:r>
    </w:p>
    <w:p w:rsidR="0017661D" w:rsidRPr="0017661D" w:rsidRDefault="0017661D" w:rsidP="001766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>Выбрать товар (</w:t>
      </w:r>
      <w:r w:rsidR="00192FD2" w:rsidRPr="0017661D">
        <w:rPr>
          <w:rFonts w:ascii="Times New Roman" w:hAnsi="Times New Roman" w:cs="Times New Roman"/>
          <w:sz w:val="28"/>
        </w:rPr>
        <w:t>включает</w:t>
      </w:r>
      <w:r w:rsidR="00192FD2">
        <w:rPr>
          <w:rFonts w:ascii="Times New Roman" w:hAnsi="Times New Roman" w:cs="Times New Roman"/>
          <w:sz w:val="28"/>
        </w:rPr>
        <w:t xml:space="preserve"> такие действия, как</w:t>
      </w:r>
      <w:r w:rsidRPr="0017661D">
        <w:rPr>
          <w:rFonts w:ascii="Times New Roman" w:hAnsi="Times New Roman" w:cs="Times New Roman"/>
          <w:sz w:val="28"/>
        </w:rPr>
        <w:t xml:space="preserve"> «Оплатить покупку», который расширяется </w:t>
      </w:r>
      <w:r w:rsidR="00192FD2">
        <w:rPr>
          <w:rFonts w:ascii="Times New Roman" w:hAnsi="Times New Roman" w:cs="Times New Roman"/>
          <w:sz w:val="28"/>
        </w:rPr>
        <w:t xml:space="preserve">прецедентами </w:t>
      </w:r>
      <w:r w:rsidRPr="0017661D">
        <w:rPr>
          <w:rFonts w:ascii="Times New Roman" w:hAnsi="Times New Roman" w:cs="Times New Roman"/>
          <w:sz w:val="28"/>
        </w:rPr>
        <w:t>«Оплатить наличными», «Оплатить картой»)</w:t>
      </w:r>
    </w:p>
    <w:p w:rsidR="0017661D" w:rsidRPr="0017661D" w:rsidRDefault="0017661D" w:rsidP="00F9425D">
      <w:pPr>
        <w:jc w:val="both"/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 xml:space="preserve">Бухгалтер – </w:t>
      </w:r>
      <w:r w:rsidR="00F9425D" w:rsidRPr="00F9425D">
        <w:rPr>
          <w:rFonts w:ascii="Times New Roman" w:hAnsi="Times New Roman" w:cs="Times New Roman"/>
          <w:sz w:val="28"/>
        </w:rPr>
        <w:t>это специалист по бухгалтерскому учёту, работающий по системе учёта в соответствии с действующим законодательством.</w:t>
      </w:r>
    </w:p>
    <w:p w:rsidR="0017661D" w:rsidRPr="0017661D" w:rsidRDefault="0017661D" w:rsidP="0017661D">
      <w:p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>Действия</w:t>
      </w:r>
      <w:r w:rsidR="00192FD2">
        <w:rPr>
          <w:rFonts w:ascii="Times New Roman" w:hAnsi="Times New Roman" w:cs="Times New Roman"/>
          <w:sz w:val="28"/>
        </w:rPr>
        <w:t>, доступные пользователю с этой ролью</w:t>
      </w:r>
      <w:r w:rsidRPr="0017661D">
        <w:rPr>
          <w:rFonts w:ascii="Times New Roman" w:hAnsi="Times New Roman" w:cs="Times New Roman"/>
          <w:sz w:val="28"/>
        </w:rPr>
        <w:t>:</w:t>
      </w:r>
    </w:p>
    <w:p w:rsidR="0017661D" w:rsidRDefault="0017661D" w:rsidP="001766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>Принять товар на учет</w:t>
      </w:r>
    </w:p>
    <w:p w:rsidR="00192FD2" w:rsidRPr="0017661D" w:rsidRDefault="00192FD2" w:rsidP="001766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Принять сотрудника на учет</w:t>
      </w:r>
      <w:r w:rsidR="00DA4F88">
        <w:rPr>
          <w:rFonts w:ascii="Times New Roman" w:hAnsi="Times New Roman" w:cs="Times New Roman"/>
          <w:sz w:val="28"/>
        </w:rPr>
        <w:t xml:space="preserve"> (</w:t>
      </w:r>
      <w:r w:rsidR="00DA4F88" w:rsidRPr="0017661D">
        <w:rPr>
          <w:rFonts w:ascii="Times New Roman" w:hAnsi="Times New Roman" w:cs="Times New Roman"/>
          <w:sz w:val="28"/>
        </w:rPr>
        <w:t>включает</w:t>
      </w:r>
      <w:r w:rsidR="00DA4F88">
        <w:rPr>
          <w:rFonts w:ascii="Times New Roman" w:hAnsi="Times New Roman" w:cs="Times New Roman"/>
          <w:sz w:val="28"/>
        </w:rPr>
        <w:t xml:space="preserve"> такое действие, как «Добавить нового сотрудника»)</w:t>
      </w:r>
    </w:p>
    <w:p w:rsidR="0017661D" w:rsidRPr="0017661D" w:rsidRDefault="0017661D" w:rsidP="0017661D">
      <w:p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>Товар – продукт, произведенный для продажи</w:t>
      </w:r>
    </w:p>
    <w:p w:rsidR="0017661D" w:rsidRPr="0017661D" w:rsidRDefault="0017661D" w:rsidP="0017661D">
      <w:p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 xml:space="preserve">Покупка – </w:t>
      </w:r>
      <w:r w:rsidR="00AC4924">
        <w:rPr>
          <w:rFonts w:ascii="Times New Roman" w:hAnsi="Times New Roman" w:cs="Times New Roman"/>
          <w:sz w:val="28"/>
        </w:rPr>
        <w:t>купленная единица</w:t>
      </w:r>
      <w:r w:rsidR="00F9425D">
        <w:rPr>
          <w:rFonts w:ascii="Times New Roman" w:hAnsi="Times New Roman" w:cs="Times New Roman"/>
          <w:sz w:val="28"/>
        </w:rPr>
        <w:t xml:space="preserve"> товар</w:t>
      </w:r>
      <w:r w:rsidR="00AC4924">
        <w:rPr>
          <w:rFonts w:ascii="Times New Roman" w:hAnsi="Times New Roman" w:cs="Times New Roman"/>
          <w:sz w:val="28"/>
        </w:rPr>
        <w:t>а или несколько товаров</w:t>
      </w:r>
      <w:r w:rsidR="00F9425D">
        <w:rPr>
          <w:rFonts w:ascii="Times New Roman" w:hAnsi="Times New Roman" w:cs="Times New Roman"/>
          <w:sz w:val="28"/>
        </w:rPr>
        <w:t>.</w:t>
      </w:r>
    </w:p>
    <w:p w:rsidR="0017661D" w:rsidRPr="0017661D" w:rsidRDefault="0017661D" w:rsidP="0017661D">
      <w:p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 xml:space="preserve">Оплата – </w:t>
      </w:r>
      <w:r w:rsidR="00DA4F88">
        <w:rPr>
          <w:rFonts w:ascii="Times New Roman" w:hAnsi="Times New Roman" w:cs="Times New Roman"/>
          <w:sz w:val="28"/>
        </w:rPr>
        <w:t xml:space="preserve">цена, </w:t>
      </w:r>
      <w:r w:rsidR="0050688C">
        <w:rPr>
          <w:rFonts w:ascii="Times New Roman" w:hAnsi="Times New Roman" w:cs="Times New Roman"/>
          <w:sz w:val="28"/>
        </w:rPr>
        <w:t>заплаченная за покупку, выраженная в денежном эквиваленте.</w:t>
      </w:r>
    </w:p>
    <w:p w:rsidR="0017661D" w:rsidRPr="0017661D" w:rsidRDefault="0017661D" w:rsidP="0017661D">
      <w:p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 xml:space="preserve">Каталог - </w:t>
      </w:r>
      <w:r w:rsidR="0050688C" w:rsidRPr="0050688C">
        <w:rPr>
          <w:rFonts w:ascii="Times New Roman" w:hAnsi="Times New Roman" w:cs="Times New Roman"/>
          <w:sz w:val="28"/>
        </w:rPr>
        <w:t>список информации об объектах, составленный с целью облегчения поиска этих объектов по какому-то признаку</w:t>
      </w:r>
      <w:r w:rsidR="0050688C">
        <w:rPr>
          <w:rFonts w:ascii="Times New Roman" w:hAnsi="Times New Roman" w:cs="Times New Roman"/>
          <w:sz w:val="28"/>
        </w:rPr>
        <w:t>.</w:t>
      </w:r>
    </w:p>
    <w:p w:rsidR="0017661D" w:rsidRDefault="0017661D" w:rsidP="0050688C">
      <w:pPr>
        <w:jc w:val="both"/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>Производитель – предприятие, организация, компания</w:t>
      </w:r>
      <w:r w:rsidR="0050688C">
        <w:rPr>
          <w:rFonts w:ascii="Times New Roman" w:hAnsi="Times New Roman" w:cs="Times New Roman"/>
          <w:sz w:val="28"/>
        </w:rPr>
        <w:t xml:space="preserve">, лицо, </w:t>
      </w:r>
      <w:r w:rsidRPr="0017661D">
        <w:rPr>
          <w:rFonts w:ascii="Times New Roman" w:hAnsi="Times New Roman" w:cs="Times New Roman"/>
          <w:sz w:val="28"/>
        </w:rPr>
        <w:t>изготавливающее товар</w:t>
      </w:r>
    </w:p>
    <w:p w:rsidR="00036232" w:rsidRDefault="00036232" w:rsidP="005068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Собеседование –</w:t>
      </w:r>
      <w:r w:rsidR="0050688C">
        <w:rPr>
          <w:rFonts w:ascii="Times New Roman" w:hAnsi="Times New Roman" w:cs="Times New Roman"/>
          <w:sz w:val="28"/>
        </w:rPr>
        <w:t xml:space="preserve"> п</w:t>
      </w:r>
      <w:r w:rsidR="0050688C" w:rsidRPr="0050688C">
        <w:rPr>
          <w:rFonts w:ascii="Times New Roman" w:hAnsi="Times New Roman" w:cs="Times New Roman"/>
          <w:sz w:val="28"/>
        </w:rPr>
        <w:t xml:space="preserve">роцесс опроса или разговора с человеком </w:t>
      </w:r>
      <w:r w:rsidR="0050688C">
        <w:rPr>
          <w:rFonts w:ascii="Times New Roman" w:hAnsi="Times New Roman" w:cs="Times New Roman"/>
          <w:sz w:val="28"/>
        </w:rPr>
        <w:t>и получение</w:t>
      </w:r>
      <w:r w:rsidR="0050688C" w:rsidRPr="0050688C">
        <w:rPr>
          <w:rFonts w:ascii="Times New Roman" w:hAnsi="Times New Roman" w:cs="Times New Roman"/>
          <w:sz w:val="28"/>
        </w:rPr>
        <w:t xml:space="preserve"> информации или опре</w:t>
      </w:r>
      <w:r w:rsidR="0050688C">
        <w:rPr>
          <w:rFonts w:ascii="Times New Roman" w:hAnsi="Times New Roman" w:cs="Times New Roman"/>
          <w:sz w:val="28"/>
        </w:rPr>
        <w:t>деления личных качеств человека с целью последующего приема на работу или отказа ввиду несоответствия требованиям.</w:t>
      </w:r>
    </w:p>
    <w:p w:rsidR="00036232" w:rsidRDefault="00036232" w:rsidP="005068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Консультация –</w:t>
      </w:r>
      <w:r w:rsidR="0050688C">
        <w:rPr>
          <w:rFonts w:ascii="Times New Roman" w:hAnsi="Times New Roman" w:cs="Times New Roman"/>
          <w:sz w:val="28"/>
        </w:rPr>
        <w:t xml:space="preserve"> совет, даваемый продавцом-консультантом</w:t>
      </w:r>
      <w:r w:rsidR="0050688C" w:rsidRPr="0050688C">
        <w:rPr>
          <w:rFonts w:ascii="Times New Roman" w:hAnsi="Times New Roman" w:cs="Times New Roman"/>
          <w:sz w:val="28"/>
        </w:rPr>
        <w:t xml:space="preserve"> по какому-либо вопросу</w:t>
      </w:r>
      <w:r w:rsidR="0050688C">
        <w:rPr>
          <w:rFonts w:ascii="Times New Roman" w:hAnsi="Times New Roman" w:cs="Times New Roman"/>
          <w:sz w:val="28"/>
        </w:rPr>
        <w:t xml:space="preserve"> покупателя.</w:t>
      </w:r>
    </w:p>
    <w:p w:rsidR="00C45975" w:rsidRDefault="00C45975" w:rsidP="005068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товар в каталог – занести информацию о товаре в каталог и присвоить статус «Доступен», если товар доступен для покупки или «Нет в наличии», если товар ожидается и еще не доступен к покупке.</w:t>
      </w:r>
    </w:p>
    <w:p w:rsidR="00AC4924" w:rsidRDefault="00AC4924" w:rsidP="005068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Пробить товар – перевести товар в статус «Ожидает оплаты».</w:t>
      </w:r>
    </w:p>
    <w:p w:rsidR="00C45975" w:rsidRDefault="00AC4924" w:rsidP="005068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Оплатить покупку</w:t>
      </w:r>
      <w:r w:rsidR="00C45975">
        <w:rPr>
          <w:rFonts w:ascii="Times New Roman" w:hAnsi="Times New Roman" w:cs="Times New Roman"/>
          <w:sz w:val="28"/>
        </w:rPr>
        <w:t xml:space="preserve"> – заплатить оп</w:t>
      </w:r>
      <w:r w:rsidR="00B54A9A">
        <w:rPr>
          <w:rFonts w:ascii="Times New Roman" w:hAnsi="Times New Roman" w:cs="Times New Roman"/>
          <w:sz w:val="28"/>
        </w:rPr>
        <w:t>ределенную цену за приобретаемый/е товар/ы</w:t>
      </w:r>
      <w:r w:rsidR="00C45975">
        <w:rPr>
          <w:rFonts w:ascii="Times New Roman" w:hAnsi="Times New Roman" w:cs="Times New Roman"/>
          <w:sz w:val="28"/>
        </w:rPr>
        <w:t>.</w:t>
      </w:r>
    </w:p>
    <w:p w:rsidR="00AC4924" w:rsidRDefault="00C45975" w:rsidP="005068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Принять оплату</w:t>
      </w:r>
      <w:r w:rsidR="00AC49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="00AC49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перевести </w:t>
      </w:r>
      <w:r w:rsidR="00B54A9A">
        <w:rPr>
          <w:rFonts w:ascii="Times New Roman" w:hAnsi="Times New Roman" w:cs="Times New Roman"/>
          <w:sz w:val="28"/>
        </w:rPr>
        <w:t>товар/ы</w:t>
      </w:r>
      <w:r>
        <w:rPr>
          <w:rFonts w:ascii="Times New Roman" w:hAnsi="Times New Roman" w:cs="Times New Roman"/>
          <w:sz w:val="28"/>
        </w:rPr>
        <w:t xml:space="preserve"> из статуса «Ожидает оплаты» в статус «Оплачено».</w:t>
      </w:r>
    </w:p>
    <w:p w:rsidR="00C45975" w:rsidRDefault="00C45975" w:rsidP="005068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Снять позицию – перевести товар</w:t>
      </w:r>
      <w:r w:rsidR="00B54A9A">
        <w:rPr>
          <w:rFonts w:ascii="Times New Roman" w:hAnsi="Times New Roman" w:cs="Times New Roman"/>
          <w:sz w:val="28"/>
        </w:rPr>
        <w:t>/ы</w:t>
      </w:r>
      <w:r>
        <w:rPr>
          <w:rFonts w:ascii="Times New Roman" w:hAnsi="Times New Roman" w:cs="Times New Roman"/>
          <w:sz w:val="28"/>
        </w:rPr>
        <w:t xml:space="preserve"> из статуса «Ожидает оплаты» в статус «Доступен».</w:t>
      </w:r>
    </w:p>
    <w:p w:rsidR="00DA3314" w:rsidRDefault="00DA3314" w:rsidP="005068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Потребовать оплату – попросить покупателя предоставить полученную общую сумму за товар/ы</w:t>
      </w:r>
    </w:p>
    <w:p w:rsidR="00683F8C" w:rsidRDefault="00683F8C" w:rsidP="005068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товар в наличии – найти товар со статусом «Доступен»</w:t>
      </w:r>
    </w:p>
    <w:p w:rsidR="00192FD2" w:rsidRDefault="00192FD2" w:rsidP="00192F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Заверить принятие товара –</w:t>
      </w:r>
      <w:r w:rsidR="0050688C">
        <w:rPr>
          <w:rFonts w:ascii="Times New Roman" w:hAnsi="Times New Roman" w:cs="Times New Roman"/>
          <w:sz w:val="28"/>
        </w:rPr>
        <w:t xml:space="preserve"> документально заверить факт принятие товара в специальных актах приемки товара.</w:t>
      </w:r>
    </w:p>
    <w:p w:rsidR="00192FD2" w:rsidRDefault="00192FD2" w:rsidP="00192F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Заверить акты приемки товара –</w:t>
      </w:r>
      <w:r w:rsidR="0050688C">
        <w:rPr>
          <w:rFonts w:ascii="Times New Roman" w:hAnsi="Times New Roman" w:cs="Times New Roman"/>
          <w:sz w:val="28"/>
        </w:rPr>
        <w:t xml:space="preserve"> утверждение правильности приемки товара и последующее заверение документа печатью/подписью организации/руководителя предприятия.</w:t>
      </w:r>
    </w:p>
    <w:p w:rsidR="00192FD2" w:rsidRDefault="00192FD2" w:rsidP="0050688C">
      <w:pPr>
        <w:jc w:val="both"/>
        <w:rPr>
          <w:rFonts w:ascii="Times New Roman" w:hAnsi="Times New Roman" w:cs="Times New Roman"/>
          <w:sz w:val="28"/>
        </w:rPr>
      </w:pPr>
      <w:r w:rsidRPr="0050688C">
        <w:rPr>
          <w:rFonts w:ascii="Times New Roman" w:hAnsi="Times New Roman" w:cs="Times New Roman"/>
          <w:sz w:val="28"/>
        </w:rPr>
        <w:t xml:space="preserve">Поставить товар на учет </w:t>
      </w:r>
      <w:r w:rsidR="0050688C" w:rsidRPr="0050688C">
        <w:rPr>
          <w:rFonts w:ascii="Times New Roman" w:hAnsi="Times New Roman" w:cs="Times New Roman"/>
          <w:sz w:val="28"/>
        </w:rPr>
        <w:t>– документально заверит</w:t>
      </w:r>
      <w:r w:rsidR="0050688C">
        <w:rPr>
          <w:rFonts w:ascii="Times New Roman" w:hAnsi="Times New Roman" w:cs="Times New Roman"/>
          <w:sz w:val="28"/>
        </w:rPr>
        <w:t xml:space="preserve">ь принятие товара </w:t>
      </w:r>
      <w:r w:rsidR="00AC4924">
        <w:rPr>
          <w:rFonts w:ascii="Times New Roman" w:hAnsi="Times New Roman" w:cs="Times New Roman"/>
          <w:sz w:val="28"/>
        </w:rPr>
        <w:t xml:space="preserve">в специальных </w:t>
      </w:r>
      <w:r w:rsidR="00AC4924" w:rsidRPr="0050688C">
        <w:rPr>
          <w:rFonts w:ascii="Times New Roman" w:hAnsi="Times New Roman" w:cs="Times New Roman"/>
          <w:sz w:val="28"/>
        </w:rPr>
        <w:t>бухгалтерских учетах</w:t>
      </w:r>
      <w:r w:rsidR="0050688C" w:rsidRPr="0050688C">
        <w:rPr>
          <w:rFonts w:ascii="Times New Roman" w:hAnsi="Times New Roman" w:cs="Times New Roman"/>
          <w:sz w:val="28"/>
        </w:rPr>
        <w:t xml:space="preserve"> с целью отслеживания финансов предприятия.</w:t>
      </w:r>
    </w:p>
    <w:p w:rsidR="00036232" w:rsidRDefault="00036232" w:rsidP="001766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Списать товар –</w:t>
      </w:r>
      <w:r w:rsidR="0050688C">
        <w:rPr>
          <w:rFonts w:ascii="Times New Roman" w:hAnsi="Times New Roman" w:cs="Times New Roman"/>
          <w:sz w:val="28"/>
        </w:rPr>
        <w:t xml:space="preserve"> </w:t>
      </w:r>
      <w:r w:rsidR="00AC4924">
        <w:rPr>
          <w:rFonts w:ascii="Times New Roman" w:hAnsi="Times New Roman" w:cs="Times New Roman"/>
          <w:sz w:val="28"/>
        </w:rPr>
        <w:t>снять товар с финансового учета, перевести в категорию убытков, т. е. снять товар с продажи в данной торговой точке.</w:t>
      </w:r>
    </w:p>
    <w:p w:rsidR="0017661D" w:rsidRPr="0017661D" w:rsidRDefault="0017661D" w:rsidP="0017661D">
      <w:p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>Роль – привилегии пользователя</w:t>
      </w:r>
      <w:r w:rsidR="00AC4924">
        <w:rPr>
          <w:rFonts w:ascii="Times New Roman" w:hAnsi="Times New Roman" w:cs="Times New Roman"/>
          <w:sz w:val="28"/>
        </w:rPr>
        <w:t>.</w:t>
      </w:r>
    </w:p>
    <w:p w:rsidR="0017661D" w:rsidRDefault="0017661D" w:rsidP="000371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661D" w:rsidRPr="007D2AE9" w:rsidRDefault="00036400" w:rsidP="007D2A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AE9">
        <w:rPr>
          <w:rFonts w:ascii="Times New Roman" w:hAnsi="Times New Roman" w:cs="Times New Roman"/>
          <w:sz w:val="28"/>
          <w:szCs w:val="28"/>
        </w:rPr>
        <w:t>В соответствии с д</w:t>
      </w:r>
      <w:r w:rsidR="0017661D" w:rsidRPr="007D2AE9">
        <w:rPr>
          <w:rFonts w:ascii="Times New Roman" w:hAnsi="Times New Roman" w:cs="Times New Roman"/>
          <w:sz w:val="28"/>
          <w:szCs w:val="28"/>
        </w:rPr>
        <w:t>ол</w:t>
      </w:r>
      <w:r w:rsidRPr="007D2AE9">
        <w:rPr>
          <w:rFonts w:ascii="Times New Roman" w:hAnsi="Times New Roman" w:cs="Times New Roman"/>
          <w:sz w:val="28"/>
          <w:szCs w:val="28"/>
        </w:rPr>
        <w:t>жностями, были получены следующие роли</w:t>
      </w:r>
      <w:r w:rsidR="0017661D" w:rsidRPr="007D2AE9">
        <w:rPr>
          <w:rFonts w:ascii="Times New Roman" w:hAnsi="Times New Roman" w:cs="Times New Roman"/>
          <w:sz w:val="28"/>
          <w:szCs w:val="28"/>
        </w:rPr>
        <w:t>:</w:t>
      </w:r>
    </w:p>
    <w:p w:rsidR="0017661D" w:rsidRDefault="00036400" w:rsidP="001766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Директор. Имеет доступ к работе с каталогами товаров и с кадрами.</w:t>
      </w:r>
    </w:p>
    <w:p w:rsidR="0017661D" w:rsidRDefault="0017661D" w:rsidP="001766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036400">
        <w:rPr>
          <w:rFonts w:ascii="Times New Roman" w:hAnsi="Times New Roman" w:cs="Times New Roman"/>
          <w:sz w:val="28"/>
          <w:szCs w:val="28"/>
        </w:rPr>
        <w:t>. Имеет доступ к работе с каталогами товаров.</w:t>
      </w:r>
    </w:p>
    <w:p w:rsidR="0017661D" w:rsidRDefault="0017661D" w:rsidP="001766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</w:t>
      </w:r>
      <w:r w:rsidR="00036400">
        <w:rPr>
          <w:rFonts w:ascii="Times New Roman" w:hAnsi="Times New Roman" w:cs="Times New Roman"/>
          <w:sz w:val="28"/>
          <w:szCs w:val="28"/>
        </w:rPr>
        <w:t>. Имеет частичный доступ к работе с каталогами товаров, а именно может изменять статус товара и искать товары в наличии.</w:t>
      </w:r>
    </w:p>
    <w:p w:rsidR="0017661D" w:rsidRPr="00036400" w:rsidRDefault="0017661D" w:rsidP="001766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6400">
        <w:rPr>
          <w:rFonts w:ascii="Times New Roman" w:hAnsi="Times New Roman" w:cs="Times New Roman"/>
          <w:sz w:val="28"/>
          <w:szCs w:val="28"/>
        </w:rPr>
        <w:t>Бухгалтер</w:t>
      </w:r>
      <w:r w:rsidR="00036400">
        <w:rPr>
          <w:rFonts w:ascii="Times New Roman" w:hAnsi="Times New Roman" w:cs="Times New Roman"/>
          <w:sz w:val="28"/>
          <w:szCs w:val="28"/>
        </w:rPr>
        <w:t>. Имеет доступ к работе с кадрами.</w:t>
      </w:r>
    </w:p>
    <w:p w:rsidR="0017661D" w:rsidRDefault="0017661D" w:rsidP="000371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6400" w:rsidRPr="007D2AE9" w:rsidRDefault="00036400" w:rsidP="007D2A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2AE9">
        <w:rPr>
          <w:rFonts w:ascii="Times New Roman" w:hAnsi="Times New Roman" w:cs="Times New Roman"/>
          <w:sz w:val="28"/>
          <w:szCs w:val="28"/>
        </w:rPr>
        <w:t>Диаграмма прецедентов предста</w:t>
      </w:r>
      <w:r w:rsidR="007D2AE9" w:rsidRPr="007D2AE9">
        <w:rPr>
          <w:rFonts w:ascii="Times New Roman" w:hAnsi="Times New Roman" w:cs="Times New Roman"/>
          <w:sz w:val="28"/>
          <w:szCs w:val="28"/>
        </w:rPr>
        <w:t>в</w:t>
      </w:r>
      <w:r w:rsidRPr="007D2AE9">
        <w:rPr>
          <w:rFonts w:ascii="Times New Roman" w:hAnsi="Times New Roman" w:cs="Times New Roman"/>
          <w:sz w:val="28"/>
          <w:szCs w:val="28"/>
        </w:rPr>
        <w:t>лена на Рис. 1.</w:t>
      </w:r>
    </w:p>
    <w:p w:rsidR="007D2AE9" w:rsidRDefault="007D2AE9" w:rsidP="007D2A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40886" cy="4396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ецедент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791" cy="440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E9" w:rsidRDefault="007D2AE9" w:rsidP="007D2A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Диаграмма прецедентов.</w:t>
      </w:r>
    </w:p>
    <w:p w:rsidR="007D2AE9" w:rsidRDefault="007D2AE9" w:rsidP="007D2A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2AE9" w:rsidRPr="007D2AE9" w:rsidRDefault="007D2AE9" w:rsidP="007D2A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2AE9">
        <w:rPr>
          <w:rFonts w:ascii="Times New Roman" w:hAnsi="Times New Roman" w:cs="Times New Roman"/>
          <w:sz w:val="28"/>
          <w:szCs w:val="28"/>
        </w:rPr>
        <w:t>Спецификация прецедентов</w:t>
      </w:r>
    </w:p>
    <w:p w:rsidR="00B54A9A" w:rsidRPr="00336183" w:rsidRDefault="00B54A9A" w:rsidP="00B54A9A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«Списать товар»</w:t>
      </w:r>
    </w:p>
    <w:p w:rsidR="00B54A9A" w:rsidRDefault="00B54A9A" w:rsidP="00B54A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Предусловие: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83F8C" w:rsidRDefault="00683F8C" w:rsidP="00B54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каким-либо причинам товар не подходит для продажи (брак, пришел в негодность и т. д.)</w:t>
      </w:r>
    </w:p>
    <w:p w:rsidR="00B54A9A" w:rsidRPr="00336183" w:rsidRDefault="00B54A9A" w:rsidP="00B54A9A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Директор, менеджер</w:t>
      </w:r>
    </w:p>
    <w:p w:rsidR="00B54A9A" w:rsidRDefault="00B54A9A" w:rsidP="00B54A9A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Списать товар</w:t>
      </w:r>
    </w:p>
    <w:p w:rsidR="00683F8C" w:rsidRDefault="00683F8C" w:rsidP="00B54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Актер открывает специальную форму с каталогом продукции.</w:t>
      </w:r>
    </w:p>
    <w:p w:rsidR="00683F8C" w:rsidRDefault="00683F8C" w:rsidP="00B54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 нужный товар и количество.</w:t>
      </w:r>
    </w:p>
    <w:p w:rsidR="00683F8C" w:rsidRDefault="00683F8C" w:rsidP="00B54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 причину списания товара и нажимает кнопку «Списать товар»</w:t>
      </w:r>
    </w:p>
    <w:p w:rsidR="00B54A9A" w:rsidRDefault="00B54A9A" w:rsidP="00B54A9A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B54A9A" w:rsidRPr="00067CAC" w:rsidRDefault="00B54A9A" w:rsidP="00B54A9A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Постусловие: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3F8C">
        <w:rPr>
          <w:rFonts w:ascii="Times New Roman" w:hAnsi="Times New Roman" w:cs="Times New Roman"/>
          <w:sz w:val="28"/>
          <w:szCs w:val="28"/>
        </w:rPr>
        <w:t>Списанный товар удаляется из каталога продукции.</w:t>
      </w:r>
    </w:p>
    <w:p w:rsidR="00B54A9A" w:rsidRDefault="00B54A9A" w:rsidP="000371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386" w:rsidRPr="00530855" w:rsidRDefault="00175386" w:rsidP="00175386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lastRenderedPageBreak/>
        <w:t>Название: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«Добавить товар в каталог»</w:t>
      </w:r>
    </w:p>
    <w:p w:rsidR="00683F8C" w:rsidRPr="00683F8C" w:rsidRDefault="00175386" w:rsidP="00175386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Предусловие: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3F8C" w:rsidRPr="00683F8C">
        <w:rPr>
          <w:rFonts w:ascii="Times New Roman" w:hAnsi="Times New Roman" w:cs="Times New Roman"/>
          <w:sz w:val="28"/>
          <w:szCs w:val="28"/>
        </w:rPr>
        <w:t>Товар принят, его принятие заверено, товар поставлен на учет</w:t>
      </w:r>
    </w:p>
    <w:p w:rsidR="00175386" w:rsidRPr="00530855" w:rsidRDefault="00175386" w:rsidP="00175386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3F8C">
        <w:rPr>
          <w:rFonts w:ascii="Times New Roman" w:hAnsi="Times New Roman" w:cs="Times New Roman"/>
          <w:sz w:val="28"/>
          <w:szCs w:val="28"/>
        </w:rPr>
        <w:t>Директор, м</w:t>
      </w:r>
      <w:r>
        <w:rPr>
          <w:rFonts w:ascii="Times New Roman" w:hAnsi="Times New Roman" w:cs="Times New Roman"/>
          <w:sz w:val="28"/>
          <w:szCs w:val="28"/>
        </w:rPr>
        <w:t>енеджер</w:t>
      </w:r>
    </w:p>
    <w:p w:rsidR="00175386" w:rsidRDefault="00175386" w:rsidP="00175386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 товара в каталог</w:t>
      </w:r>
    </w:p>
    <w:p w:rsidR="00683F8C" w:rsidRDefault="00683F8C" w:rsidP="00175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Актер </w:t>
      </w:r>
      <w:r w:rsidR="00175386">
        <w:rPr>
          <w:rFonts w:ascii="Times New Roman" w:hAnsi="Times New Roman" w:cs="Times New Roman"/>
          <w:sz w:val="28"/>
          <w:szCs w:val="28"/>
        </w:rPr>
        <w:t>открывает форму, отображающую каталог товаров магазина и доступную ему для редактирования.</w:t>
      </w:r>
    </w:p>
    <w:p w:rsidR="00175386" w:rsidRPr="00530855" w:rsidRDefault="00175386" w:rsidP="00175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Добавляет новый товар в каталог в соответствии с иерархией продуктов (товаров), установленной в системе.</w:t>
      </w:r>
    </w:p>
    <w:p w:rsidR="00175386" w:rsidRDefault="00175386" w:rsidP="00175386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существует требуемой категории каталога.</w:t>
      </w:r>
    </w:p>
    <w:p w:rsidR="00175386" w:rsidRPr="00530855" w:rsidRDefault="00683F8C" w:rsidP="00175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Актер</w:t>
      </w:r>
      <w:r w:rsidR="00175386">
        <w:rPr>
          <w:rFonts w:ascii="Times New Roman" w:hAnsi="Times New Roman" w:cs="Times New Roman"/>
          <w:sz w:val="28"/>
          <w:szCs w:val="28"/>
        </w:rPr>
        <w:t xml:space="preserve"> не находит нужной категории, куда можно бы было отнести добавляемый товар. В этом случае он изменяет условия поиска либо вы</w:t>
      </w:r>
      <w:r>
        <w:rPr>
          <w:rFonts w:ascii="Times New Roman" w:hAnsi="Times New Roman" w:cs="Times New Roman"/>
          <w:sz w:val="28"/>
          <w:szCs w:val="28"/>
        </w:rPr>
        <w:t>носит этот вопрос на обсуждение и добавляет требуемую категорию</w:t>
      </w:r>
      <w:r w:rsidR="00175386">
        <w:rPr>
          <w:rFonts w:ascii="Times New Roman" w:hAnsi="Times New Roman" w:cs="Times New Roman"/>
          <w:sz w:val="28"/>
          <w:szCs w:val="28"/>
        </w:rPr>
        <w:t>.</w:t>
      </w:r>
    </w:p>
    <w:p w:rsidR="00175386" w:rsidRPr="00336183" w:rsidRDefault="00175386" w:rsidP="0017538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Постусловие: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</w:p>
    <w:p w:rsidR="00175386" w:rsidRDefault="00175386" w:rsidP="001753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5386" w:rsidRPr="00336183" w:rsidRDefault="00175386" w:rsidP="00175386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4924">
        <w:rPr>
          <w:rFonts w:ascii="Times New Roman" w:hAnsi="Times New Roman" w:cs="Times New Roman"/>
          <w:sz w:val="28"/>
          <w:szCs w:val="28"/>
        </w:rPr>
        <w:t>«Оплатить покупку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C4924" w:rsidRPr="00683F8C" w:rsidRDefault="00175386" w:rsidP="0017538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Предусловие: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Покупатель </w:t>
      </w:r>
      <w:r w:rsidR="00AC4924">
        <w:rPr>
          <w:rFonts w:ascii="Times New Roman" w:hAnsi="Times New Roman" w:cs="Times New Roman"/>
          <w:sz w:val="28"/>
          <w:szCs w:val="28"/>
        </w:rPr>
        <w:t>выбрал интересующий его товар.</w:t>
      </w:r>
    </w:p>
    <w:p w:rsidR="00AC4924" w:rsidRDefault="00C45975" w:rsidP="00175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Продавец-консультант пробил товар и тем самым перевел его в статус «Ожидает оплаты»</w:t>
      </w:r>
    </w:p>
    <w:p w:rsidR="00175386" w:rsidRPr="00336183" w:rsidRDefault="00175386" w:rsidP="00175386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Покупатель</w:t>
      </w:r>
    </w:p>
    <w:p w:rsidR="00175386" w:rsidRDefault="00175386" w:rsidP="00175386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5975">
        <w:rPr>
          <w:rFonts w:ascii="Times New Roman" w:hAnsi="Times New Roman" w:cs="Times New Roman"/>
          <w:sz w:val="28"/>
          <w:szCs w:val="28"/>
        </w:rPr>
        <w:t>Оплата покупки</w:t>
      </w:r>
    </w:p>
    <w:p w:rsidR="00175386" w:rsidRDefault="00B54A9A" w:rsidP="00175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рассчитывается денежными средствами за приобретаемый товар</w:t>
      </w:r>
      <w:r w:rsidR="001753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удобным ему способом (прецеденты «Оплатить картой</w:t>
      </w:r>
      <w:r w:rsidR="00175386">
        <w:rPr>
          <w:rFonts w:ascii="Times New Roman" w:hAnsi="Times New Roman" w:cs="Times New Roman"/>
          <w:sz w:val="28"/>
          <w:szCs w:val="28"/>
        </w:rPr>
        <w:t>», «Оплатить наличными»)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5386" w:rsidRPr="00962E4E" w:rsidRDefault="00175386" w:rsidP="00175386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Оплата не прошла по причине неправильности введенных реквизитов, нехватки средств и т. д.</w:t>
      </w:r>
    </w:p>
    <w:p w:rsidR="00175386" w:rsidRDefault="00175386" w:rsidP="00175386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Постусловие: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4A9A">
        <w:rPr>
          <w:rFonts w:ascii="Times New Roman" w:hAnsi="Times New Roman" w:cs="Times New Roman"/>
          <w:sz w:val="28"/>
          <w:szCs w:val="28"/>
        </w:rPr>
        <w:t>Продавец-консультант принимает оплату и переводит товар/ы в статус «Оплачено».</w:t>
      </w:r>
    </w:p>
    <w:p w:rsidR="00B54A9A" w:rsidRDefault="00B54A9A" w:rsidP="00175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4A9A" w:rsidRPr="00336183" w:rsidRDefault="00B54A9A" w:rsidP="00B54A9A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3314">
        <w:rPr>
          <w:rFonts w:ascii="Times New Roman" w:hAnsi="Times New Roman" w:cs="Times New Roman"/>
          <w:sz w:val="28"/>
          <w:szCs w:val="28"/>
        </w:rPr>
        <w:t>«Добавить нового сотрудника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54A9A" w:rsidRDefault="00B54A9A" w:rsidP="00B54A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Предусловие: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4A9A" w:rsidRDefault="00B54A9A" w:rsidP="00B54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Потенциальный сотрудник успешно прошел собеседование и его приняли на работу.</w:t>
      </w:r>
    </w:p>
    <w:p w:rsidR="00B54A9A" w:rsidRPr="00336183" w:rsidRDefault="00B54A9A" w:rsidP="00B54A9A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lastRenderedPageBreak/>
        <w:t>Действующее лицо: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3314">
        <w:rPr>
          <w:rFonts w:ascii="Times New Roman" w:hAnsi="Times New Roman" w:cs="Times New Roman"/>
          <w:sz w:val="28"/>
          <w:szCs w:val="28"/>
        </w:rPr>
        <w:t>Директор, б</w:t>
      </w:r>
      <w:r>
        <w:rPr>
          <w:rFonts w:ascii="Times New Roman" w:hAnsi="Times New Roman" w:cs="Times New Roman"/>
          <w:sz w:val="28"/>
          <w:szCs w:val="28"/>
        </w:rPr>
        <w:t>ухгалтер</w:t>
      </w:r>
    </w:p>
    <w:p w:rsidR="00B54A9A" w:rsidRDefault="00B54A9A" w:rsidP="00B54A9A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Принять сотрудника на учет</w:t>
      </w:r>
    </w:p>
    <w:p w:rsidR="00B54A9A" w:rsidRDefault="00DA3314" w:rsidP="00B54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Актер </w:t>
      </w:r>
      <w:r w:rsidR="00B54A9A">
        <w:rPr>
          <w:rFonts w:ascii="Times New Roman" w:hAnsi="Times New Roman" w:cs="Times New Roman"/>
          <w:sz w:val="28"/>
          <w:szCs w:val="28"/>
        </w:rPr>
        <w:t>переходит в специальную форму «Сотрудники», заполняет форму и добавляет нового сотрудника в базу.</w:t>
      </w:r>
    </w:p>
    <w:p w:rsidR="00B54A9A" w:rsidRDefault="00B54A9A" w:rsidP="00B54A9A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B54A9A" w:rsidRDefault="00B54A9A" w:rsidP="00B54A9A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Постусловие: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DA3314" w:rsidRDefault="00DA3314" w:rsidP="00B54A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3314" w:rsidRPr="00336183" w:rsidRDefault="00DA3314" w:rsidP="00DA3314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«Принять оплату»</w:t>
      </w:r>
    </w:p>
    <w:p w:rsidR="00DA3314" w:rsidRDefault="00DA3314" w:rsidP="00DA3314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Предусловие: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Покупатель выбрал товар.</w:t>
      </w:r>
    </w:p>
    <w:p w:rsidR="00DA3314" w:rsidRPr="00DA3314" w:rsidRDefault="00DA3314" w:rsidP="00DA33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 консультант пробил товар, потребовал оплату.</w:t>
      </w:r>
    </w:p>
    <w:p w:rsidR="00DA3314" w:rsidRDefault="00DA3314" w:rsidP="00DA3314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Продавец-консультант</w:t>
      </w:r>
    </w:p>
    <w:p w:rsidR="00DA3314" w:rsidRDefault="00DA3314" w:rsidP="00DA3314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Принять оплату</w:t>
      </w:r>
    </w:p>
    <w:p w:rsidR="00DA3314" w:rsidRDefault="00DA3314" w:rsidP="00DA33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Актер переводит товар/ы в статус «Оплачено» </w:t>
      </w:r>
    </w:p>
    <w:p w:rsidR="00DA3314" w:rsidRDefault="00DA3314" w:rsidP="00DA3314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DA3314" w:rsidRDefault="00DA3314" w:rsidP="00DA3314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Постусловие: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базе данных обновляется информация о количестве доступных единиц купленного товара.</w:t>
      </w:r>
    </w:p>
    <w:p w:rsidR="00345BDF" w:rsidRDefault="00345BDF" w:rsidP="00DA33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BDF" w:rsidRDefault="00345BDF" w:rsidP="00DA33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BDF" w:rsidRDefault="00A76AF7" w:rsidP="00345B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AF7" w:rsidRPr="00A76AF7" w:rsidRDefault="00A76AF7" w:rsidP="00A76A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Этап 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45BDF" w:rsidRDefault="00345BDF" w:rsidP="00345BD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области.</w:t>
      </w:r>
    </w:p>
    <w:p w:rsidR="00345BDF" w:rsidRPr="00A54EA6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A54EA6">
        <w:rPr>
          <w:rFonts w:ascii="Times New Roman" w:hAnsi="Times New Roman" w:cs="Times New Roman"/>
          <w:sz w:val="28"/>
          <w:szCs w:val="28"/>
        </w:rPr>
        <w:t>В настоящее время компьютерная техника стала развиваться достаточно быстро, а масштабы её использования прогрессируют с каждой минутой.</w:t>
      </w:r>
      <w:r>
        <w:rPr>
          <w:rFonts w:ascii="Times New Roman" w:hAnsi="Times New Roman" w:cs="Times New Roman"/>
          <w:sz w:val="28"/>
          <w:szCs w:val="28"/>
        </w:rPr>
        <w:t xml:space="preserve"> Несколько десятилетий назад компьютер был роскошью, а сейчас он есть дома практически у каждого. В связи с этим очень популярна компьютерная индустрия, а именно продажа компьютерной техники. </w:t>
      </w:r>
    </w:p>
    <w:p w:rsidR="00345BDF" w:rsidRPr="0003718E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03718E">
        <w:rPr>
          <w:rFonts w:ascii="Times New Roman" w:hAnsi="Times New Roman" w:cs="Times New Roman"/>
          <w:sz w:val="28"/>
          <w:szCs w:val="28"/>
        </w:rPr>
        <w:t>Основной целью деятельности магазина компьютерной техники является удовлетворение потребностей покупателя в приобретении товаров и услуг сферы компьютерной техники и электроники.</w:t>
      </w:r>
    </w:p>
    <w:p w:rsidR="00345BDF" w:rsidRPr="0003718E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03718E">
        <w:rPr>
          <w:rFonts w:ascii="Times New Roman" w:hAnsi="Times New Roman" w:cs="Times New Roman"/>
          <w:sz w:val="28"/>
          <w:szCs w:val="28"/>
        </w:rPr>
        <w:t xml:space="preserve">Магазин компьютерной техники осуществляет реализацию продукции, т.е. занимается доведением товара до потребителя. Деятельность данного </w:t>
      </w:r>
      <w:r w:rsidRPr="0003718E">
        <w:rPr>
          <w:rFonts w:ascii="Times New Roman" w:hAnsi="Times New Roman" w:cs="Times New Roman"/>
          <w:sz w:val="28"/>
          <w:szCs w:val="28"/>
        </w:rPr>
        <w:lastRenderedPageBreak/>
        <w:t>магазина направлена на продажу товаров компьютерной сферы различных компаний (стран производителей).</w:t>
      </w:r>
    </w:p>
    <w:p w:rsidR="00345BDF" w:rsidRPr="0003718E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03718E">
        <w:rPr>
          <w:rFonts w:ascii="Times New Roman" w:hAnsi="Times New Roman" w:cs="Times New Roman"/>
          <w:sz w:val="28"/>
          <w:szCs w:val="28"/>
        </w:rPr>
        <w:t>Для компьютерного магазина основными бизнес-процессами являются:</w:t>
      </w:r>
    </w:p>
    <w:p w:rsidR="00345BDF" w:rsidRPr="0003718E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03718E">
        <w:rPr>
          <w:rFonts w:ascii="Times New Roman" w:hAnsi="Times New Roman" w:cs="Times New Roman"/>
          <w:sz w:val="28"/>
          <w:szCs w:val="28"/>
        </w:rPr>
        <w:t>•</w:t>
      </w:r>
      <w:r w:rsidRPr="0003718E">
        <w:rPr>
          <w:rFonts w:ascii="Times New Roman" w:hAnsi="Times New Roman" w:cs="Times New Roman"/>
          <w:sz w:val="28"/>
          <w:szCs w:val="28"/>
        </w:rPr>
        <w:tab/>
        <w:t>закупка и поставка продукции в магазин;</w:t>
      </w:r>
    </w:p>
    <w:p w:rsidR="00345BDF" w:rsidRPr="0003718E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03718E">
        <w:rPr>
          <w:rFonts w:ascii="Times New Roman" w:hAnsi="Times New Roman" w:cs="Times New Roman"/>
          <w:sz w:val="28"/>
          <w:szCs w:val="28"/>
        </w:rPr>
        <w:t>•</w:t>
      </w:r>
      <w:r w:rsidRPr="0003718E">
        <w:rPr>
          <w:rFonts w:ascii="Times New Roman" w:hAnsi="Times New Roman" w:cs="Times New Roman"/>
          <w:sz w:val="28"/>
          <w:szCs w:val="28"/>
        </w:rPr>
        <w:tab/>
        <w:t>представление имеющейся продукции покупателю;</w:t>
      </w:r>
    </w:p>
    <w:p w:rsidR="00345BDF" w:rsidRPr="0003718E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03718E">
        <w:rPr>
          <w:rFonts w:ascii="Times New Roman" w:hAnsi="Times New Roman" w:cs="Times New Roman"/>
          <w:sz w:val="28"/>
          <w:szCs w:val="28"/>
        </w:rPr>
        <w:t>•</w:t>
      </w:r>
      <w:r w:rsidRPr="0003718E">
        <w:rPr>
          <w:rFonts w:ascii="Times New Roman" w:hAnsi="Times New Roman" w:cs="Times New Roman"/>
          <w:sz w:val="28"/>
          <w:szCs w:val="28"/>
        </w:rPr>
        <w:tab/>
        <w:t>продажа компьютерной продукции.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</w:t>
      </w:r>
      <w:r w:rsidRPr="00C11E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занимающаяся продажей компьютерной техники</w:t>
      </w:r>
      <w:r w:rsidRPr="00C11E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может иметь множество торговых точек в разных городах по всей стране, причем и в одном городе их может быть несколько. Предполагается, что магазин состоит из нескольких помещений (склад и торговых зал), поэтому очень важно вести учет продукции.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главе каждой торговой точки как управляющее лицо стоит директор. Директор отвечает за управление точкой, решает организационные вопросы, ведет работу с кадрами, каталогами продукции, определяет направление финансовых средств предприятия.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магазине работает менеджер, который отвечает за товарооборот предприятия, а именно: составление списка товаров для заказа, осуществление договоренности с поставщиками, прием товара, заверение приема товара, составление отчетов о продажах и т. д.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один магазин не обойдется без продавцов или без продавцов-консультантов. На продавцов-консультантов возложено сразу несколько обязанностей: он выступает как консультант, подсказывает, отвечает на вопросы покупателей и помогает подобрать товар с запрашиваемыми характеристиками и занимается операциями с денежными средствами, а именно осуществляет</w:t>
      </w:r>
      <w:r w:rsidRPr="00674454">
        <w:rPr>
          <w:rFonts w:ascii="Times New Roman" w:hAnsi="Times New Roman" w:cs="Times New Roman"/>
          <w:sz w:val="28"/>
          <w:szCs w:val="28"/>
        </w:rPr>
        <w:t xml:space="preserve"> отбивку ч</w:t>
      </w:r>
      <w:r>
        <w:rPr>
          <w:rFonts w:ascii="Times New Roman" w:hAnsi="Times New Roman" w:cs="Times New Roman"/>
          <w:sz w:val="28"/>
          <w:szCs w:val="28"/>
        </w:rPr>
        <w:t>ека и принятие денежных средств за товар.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магазине также должны работать бухгалтера, т. к. содержание любого магазина предполагает работу с финансами, а значит нужно должны быть предусмотрены списки сотрудников, количество и ценовая категория товара с целью постановки их на учет, что позволяет отслеживать финансовое состояние предприятия.</w:t>
      </w:r>
    </w:p>
    <w:p w:rsidR="00345BDF" w:rsidRPr="00C11E6C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45BDF" w:rsidRPr="007D2AE9" w:rsidRDefault="00345BDF" w:rsidP="00345BD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2AE9">
        <w:rPr>
          <w:rFonts w:ascii="Times New Roman" w:hAnsi="Times New Roman" w:cs="Times New Roman"/>
          <w:sz w:val="28"/>
          <w:szCs w:val="28"/>
        </w:rPr>
        <w:t>Словарь предметной области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BDF" w:rsidRPr="0017661D" w:rsidRDefault="00345BDF" w:rsidP="00345BDF">
      <w:pPr>
        <w:jc w:val="both"/>
        <w:rPr>
          <w:rFonts w:ascii="Times New Roman" w:hAnsi="Times New Roman" w:cs="Times New Roman"/>
          <w:sz w:val="28"/>
        </w:rPr>
      </w:pPr>
      <w:r w:rsidRPr="00082104">
        <w:rPr>
          <w:rFonts w:ascii="Times New Roman" w:hAnsi="Times New Roman" w:cs="Times New Roman"/>
          <w:b/>
          <w:sz w:val="28"/>
        </w:rPr>
        <w:t>Директор</w:t>
      </w:r>
      <w:r w:rsidRPr="0017661D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управляющая должность </w:t>
      </w:r>
      <w:r w:rsidRPr="00036232">
        <w:rPr>
          <w:rFonts w:ascii="Times New Roman" w:hAnsi="Times New Roman" w:cs="Times New Roman"/>
          <w:sz w:val="28"/>
        </w:rPr>
        <w:t>в организации, наделённая полномочиями работы с кадрами,</w:t>
      </w:r>
      <w:r>
        <w:rPr>
          <w:rFonts w:ascii="Times New Roman" w:hAnsi="Times New Roman" w:cs="Times New Roman"/>
          <w:sz w:val="28"/>
        </w:rPr>
        <w:t xml:space="preserve"> работы с каталогами продукции,</w:t>
      </w:r>
      <w:r w:rsidRPr="00036232">
        <w:rPr>
          <w:rFonts w:ascii="Times New Roman" w:hAnsi="Times New Roman" w:cs="Times New Roman"/>
          <w:sz w:val="28"/>
        </w:rPr>
        <w:t xml:space="preserve"> определения финансовых потоков предприятия.</w:t>
      </w:r>
    </w:p>
    <w:p w:rsidR="00345BDF" w:rsidRPr="00FE5629" w:rsidRDefault="00345BDF" w:rsidP="00345BDF">
      <w:pPr>
        <w:jc w:val="both"/>
        <w:rPr>
          <w:rFonts w:ascii="Times New Roman" w:hAnsi="Times New Roman" w:cs="Times New Roman"/>
          <w:sz w:val="28"/>
        </w:rPr>
      </w:pPr>
      <w:r w:rsidRPr="00FE5629">
        <w:rPr>
          <w:rFonts w:ascii="Times New Roman" w:hAnsi="Times New Roman" w:cs="Times New Roman"/>
          <w:sz w:val="28"/>
        </w:rPr>
        <w:lastRenderedPageBreak/>
        <w:t>Действия</w:t>
      </w:r>
      <w:r>
        <w:rPr>
          <w:rFonts w:ascii="Times New Roman" w:hAnsi="Times New Roman" w:cs="Times New Roman"/>
          <w:sz w:val="28"/>
        </w:rPr>
        <w:t>, доступные пользователю с этой ролью</w:t>
      </w:r>
      <w:r w:rsidRPr="00FE5629">
        <w:rPr>
          <w:rFonts w:ascii="Times New Roman" w:hAnsi="Times New Roman" w:cs="Times New Roman"/>
          <w:sz w:val="28"/>
        </w:rPr>
        <w:t>:</w:t>
      </w:r>
    </w:p>
    <w:p w:rsidR="00345BDF" w:rsidRDefault="00345BDF" w:rsidP="00345BD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нового сотрудника</w:t>
      </w:r>
    </w:p>
    <w:p w:rsidR="00345BDF" w:rsidRDefault="00345BDF" w:rsidP="00345BD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Просмотреть каталог (</w:t>
      </w:r>
      <w:r w:rsidRPr="0017661D">
        <w:rPr>
          <w:rFonts w:ascii="Times New Roman" w:hAnsi="Times New Roman" w:cs="Times New Roman"/>
          <w:sz w:val="28"/>
        </w:rPr>
        <w:t>включает</w:t>
      </w:r>
      <w:r>
        <w:rPr>
          <w:rFonts w:ascii="Times New Roman" w:hAnsi="Times New Roman" w:cs="Times New Roman"/>
          <w:sz w:val="28"/>
        </w:rPr>
        <w:t xml:space="preserve"> такие действия, как «Добавить товар в каталог», «Изменить информацию о товаре», «Найти товар», «Списать товар»)</w:t>
      </w:r>
    </w:p>
    <w:p w:rsidR="00A76AF7" w:rsidRDefault="00A76AF7" w:rsidP="00345BD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поставщика</w:t>
      </w:r>
    </w:p>
    <w:p w:rsidR="00345BDF" w:rsidRPr="0017661D" w:rsidRDefault="00345BDF" w:rsidP="00345BDF">
      <w:pPr>
        <w:rPr>
          <w:rFonts w:ascii="Times New Roman" w:hAnsi="Times New Roman" w:cs="Times New Roman"/>
          <w:sz w:val="28"/>
        </w:rPr>
      </w:pPr>
      <w:r w:rsidRPr="00082104">
        <w:rPr>
          <w:rFonts w:ascii="Times New Roman" w:hAnsi="Times New Roman" w:cs="Times New Roman"/>
          <w:b/>
          <w:sz w:val="28"/>
        </w:rPr>
        <w:t>Продавец-консультант</w:t>
      </w:r>
      <w:r w:rsidRPr="0017661D">
        <w:rPr>
          <w:rFonts w:ascii="Times New Roman" w:hAnsi="Times New Roman" w:cs="Times New Roman"/>
          <w:sz w:val="28"/>
        </w:rPr>
        <w:t xml:space="preserve"> – человек, </w:t>
      </w:r>
      <w:r w:rsidRPr="00F9425D">
        <w:rPr>
          <w:rFonts w:ascii="Times New Roman" w:hAnsi="Times New Roman" w:cs="Times New Roman"/>
          <w:sz w:val="28"/>
        </w:rPr>
        <w:t>в задачи которого входит не только выдача товара с витрины, но и консультирование покупателей.</w:t>
      </w:r>
    </w:p>
    <w:p w:rsidR="00345BDF" w:rsidRPr="0017661D" w:rsidRDefault="00345BDF" w:rsidP="00345BDF">
      <w:p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>Действия</w:t>
      </w:r>
      <w:r>
        <w:rPr>
          <w:rFonts w:ascii="Times New Roman" w:hAnsi="Times New Roman" w:cs="Times New Roman"/>
          <w:sz w:val="28"/>
        </w:rPr>
        <w:t>, доступные пользователю с этой ролью</w:t>
      </w:r>
      <w:r w:rsidRPr="0017661D">
        <w:rPr>
          <w:rFonts w:ascii="Times New Roman" w:hAnsi="Times New Roman" w:cs="Times New Roman"/>
          <w:sz w:val="28"/>
        </w:rPr>
        <w:t>:</w:t>
      </w:r>
    </w:p>
    <w:p w:rsidR="00345BDF" w:rsidRDefault="00A76AF7" w:rsidP="00345B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Продать</w:t>
      </w:r>
      <w:r w:rsidR="00345BDF" w:rsidRPr="00A76AF7">
        <w:rPr>
          <w:rFonts w:ascii="Times New Roman" w:hAnsi="Times New Roman" w:cs="Times New Roman"/>
          <w:sz w:val="28"/>
        </w:rPr>
        <w:t xml:space="preserve"> товар</w:t>
      </w:r>
      <w:r>
        <w:rPr>
          <w:rFonts w:ascii="Times New Roman" w:hAnsi="Times New Roman" w:cs="Times New Roman"/>
          <w:sz w:val="28"/>
        </w:rPr>
        <w:t xml:space="preserve"> (включает «Принять оплату», «Снять позицию</w:t>
      </w:r>
      <w:r w:rsidR="00345BDF" w:rsidRPr="0017661D">
        <w:rPr>
          <w:rFonts w:ascii="Times New Roman" w:hAnsi="Times New Roman" w:cs="Times New Roman"/>
          <w:sz w:val="28"/>
        </w:rPr>
        <w:t>»)</w:t>
      </w:r>
    </w:p>
    <w:p w:rsidR="00500696" w:rsidRPr="0017661D" w:rsidRDefault="00500696" w:rsidP="00345B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Просмотреть каталог (включает «Найти товар»)</w:t>
      </w:r>
    </w:p>
    <w:p w:rsidR="00345BDF" w:rsidRPr="0017661D" w:rsidRDefault="00345BDF" w:rsidP="00345BDF">
      <w:pPr>
        <w:rPr>
          <w:rFonts w:ascii="Times New Roman" w:hAnsi="Times New Roman" w:cs="Times New Roman"/>
          <w:sz w:val="28"/>
        </w:rPr>
      </w:pPr>
      <w:r w:rsidRPr="00082104">
        <w:rPr>
          <w:rFonts w:ascii="Times New Roman" w:hAnsi="Times New Roman" w:cs="Times New Roman"/>
          <w:b/>
          <w:sz w:val="28"/>
        </w:rPr>
        <w:t>Менеджер</w:t>
      </w:r>
      <w:r w:rsidRPr="0017661D">
        <w:rPr>
          <w:rFonts w:ascii="Times New Roman" w:hAnsi="Times New Roman" w:cs="Times New Roman"/>
          <w:sz w:val="28"/>
        </w:rPr>
        <w:t xml:space="preserve"> – специалист, отвечающий за управление производством и обращением товаров</w:t>
      </w:r>
      <w:r>
        <w:rPr>
          <w:rFonts w:ascii="Times New Roman" w:hAnsi="Times New Roman" w:cs="Times New Roman"/>
          <w:sz w:val="28"/>
        </w:rPr>
        <w:t>.</w:t>
      </w:r>
    </w:p>
    <w:p w:rsidR="00345BDF" w:rsidRPr="0017661D" w:rsidRDefault="00345BDF" w:rsidP="00345BDF">
      <w:p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>Действие:</w:t>
      </w:r>
    </w:p>
    <w:p w:rsidR="00345BDF" w:rsidRDefault="00345BDF" w:rsidP="00345B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 xml:space="preserve">Принять товар </w:t>
      </w:r>
    </w:p>
    <w:p w:rsidR="00345BDF" w:rsidRDefault="00345BDF" w:rsidP="00345BD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Просмотреть каталог (</w:t>
      </w:r>
      <w:r w:rsidRPr="0017661D">
        <w:rPr>
          <w:rFonts w:ascii="Times New Roman" w:hAnsi="Times New Roman" w:cs="Times New Roman"/>
          <w:sz w:val="28"/>
        </w:rPr>
        <w:t>включает</w:t>
      </w:r>
      <w:r>
        <w:rPr>
          <w:rFonts w:ascii="Times New Roman" w:hAnsi="Times New Roman" w:cs="Times New Roman"/>
          <w:sz w:val="28"/>
        </w:rPr>
        <w:t xml:space="preserve"> такие действия, как «Добавить товар в каталог», «Изменить информацию о</w:t>
      </w:r>
      <w:r w:rsidR="00A76AF7">
        <w:rPr>
          <w:rFonts w:ascii="Times New Roman" w:hAnsi="Times New Roman" w:cs="Times New Roman"/>
          <w:sz w:val="28"/>
        </w:rPr>
        <w:t xml:space="preserve"> товаре», «Найти товар</w:t>
      </w:r>
      <w:r>
        <w:rPr>
          <w:rFonts w:ascii="Times New Roman" w:hAnsi="Times New Roman" w:cs="Times New Roman"/>
          <w:sz w:val="28"/>
        </w:rPr>
        <w:t>», «Списать товар»)</w:t>
      </w:r>
    </w:p>
    <w:p w:rsidR="00A76AF7" w:rsidRDefault="00A76AF7" w:rsidP="00345BD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по</w:t>
      </w:r>
      <w:r w:rsidR="00500696">
        <w:rPr>
          <w:rFonts w:ascii="Times New Roman" w:hAnsi="Times New Roman" w:cs="Times New Roman"/>
          <w:sz w:val="28"/>
        </w:rPr>
        <w:t>ставщика</w:t>
      </w:r>
    </w:p>
    <w:p w:rsidR="00345BDF" w:rsidRPr="0017661D" w:rsidRDefault="00345BDF" w:rsidP="00345BDF">
      <w:pPr>
        <w:pStyle w:val="a3"/>
        <w:rPr>
          <w:rFonts w:ascii="Times New Roman" w:hAnsi="Times New Roman" w:cs="Times New Roman"/>
          <w:sz w:val="28"/>
        </w:rPr>
      </w:pPr>
    </w:p>
    <w:p w:rsidR="00345BDF" w:rsidRPr="0017661D" w:rsidRDefault="00345BDF" w:rsidP="00345BDF">
      <w:pPr>
        <w:jc w:val="both"/>
        <w:rPr>
          <w:rFonts w:ascii="Times New Roman" w:hAnsi="Times New Roman" w:cs="Times New Roman"/>
          <w:sz w:val="28"/>
        </w:rPr>
      </w:pPr>
      <w:r w:rsidRPr="00082104">
        <w:rPr>
          <w:rFonts w:ascii="Times New Roman" w:hAnsi="Times New Roman" w:cs="Times New Roman"/>
          <w:b/>
          <w:sz w:val="28"/>
        </w:rPr>
        <w:t>Бухгалтер</w:t>
      </w:r>
      <w:r w:rsidRPr="0017661D">
        <w:rPr>
          <w:rFonts w:ascii="Times New Roman" w:hAnsi="Times New Roman" w:cs="Times New Roman"/>
          <w:sz w:val="28"/>
        </w:rPr>
        <w:t xml:space="preserve"> – </w:t>
      </w:r>
      <w:r w:rsidRPr="00F9425D">
        <w:rPr>
          <w:rFonts w:ascii="Times New Roman" w:hAnsi="Times New Roman" w:cs="Times New Roman"/>
          <w:sz w:val="28"/>
        </w:rPr>
        <w:t>это специалист по бухгалтерскому учёту, работающий по системе учёта в соответствии с действующим законодательством.</w:t>
      </w:r>
    </w:p>
    <w:p w:rsidR="00345BDF" w:rsidRPr="0017661D" w:rsidRDefault="00345BDF" w:rsidP="00345BDF">
      <w:pPr>
        <w:rPr>
          <w:rFonts w:ascii="Times New Roman" w:hAnsi="Times New Roman" w:cs="Times New Roman"/>
          <w:sz w:val="28"/>
        </w:rPr>
      </w:pPr>
      <w:r w:rsidRPr="0017661D">
        <w:rPr>
          <w:rFonts w:ascii="Times New Roman" w:hAnsi="Times New Roman" w:cs="Times New Roman"/>
          <w:sz w:val="28"/>
        </w:rPr>
        <w:t>Действия</w:t>
      </w:r>
      <w:r>
        <w:rPr>
          <w:rFonts w:ascii="Times New Roman" w:hAnsi="Times New Roman" w:cs="Times New Roman"/>
          <w:sz w:val="28"/>
        </w:rPr>
        <w:t>, доступные пользователю с этой ролью</w:t>
      </w:r>
      <w:r w:rsidRPr="0017661D">
        <w:rPr>
          <w:rFonts w:ascii="Times New Roman" w:hAnsi="Times New Roman" w:cs="Times New Roman"/>
          <w:sz w:val="28"/>
        </w:rPr>
        <w:t>:</w:t>
      </w:r>
    </w:p>
    <w:p w:rsidR="00345BDF" w:rsidRPr="00500696" w:rsidRDefault="00345BDF" w:rsidP="00345B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00696">
        <w:rPr>
          <w:rFonts w:ascii="Times New Roman" w:hAnsi="Times New Roman" w:cs="Times New Roman"/>
          <w:sz w:val="28"/>
        </w:rPr>
        <w:t>Принять товар на учет</w:t>
      </w:r>
    </w:p>
    <w:p w:rsidR="00345BDF" w:rsidRPr="00500696" w:rsidRDefault="00345BDF" w:rsidP="00345B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00696">
        <w:rPr>
          <w:rFonts w:ascii="Times New Roman" w:hAnsi="Times New Roman" w:cs="Times New Roman"/>
          <w:sz w:val="28"/>
        </w:rPr>
        <w:t>Добавить нового сотрудника</w:t>
      </w:r>
    </w:p>
    <w:p w:rsidR="00345BDF" w:rsidRPr="0017661D" w:rsidRDefault="00345BDF" w:rsidP="00345BDF">
      <w:pPr>
        <w:rPr>
          <w:rFonts w:ascii="Times New Roman" w:hAnsi="Times New Roman" w:cs="Times New Roman"/>
          <w:sz w:val="28"/>
        </w:rPr>
      </w:pPr>
      <w:r w:rsidRPr="00082104">
        <w:rPr>
          <w:rFonts w:ascii="Times New Roman" w:hAnsi="Times New Roman" w:cs="Times New Roman"/>
          <w:b/>
          <w:sz w:val="28"/>
        </w:rPr>
        <w:t>Товар</w:t>
      </w:r>
      <w:r w:rsidRPr="0017661D">
        <w:rPr>
          <w:rFonts w:ascii="Times New Roman" w:hAnsi="Times New Roman" w:cs="Times New Roman"/>
          <w:sz w:val="28"/>
        </w:rPr>
        <w:t xml:space="preserve"> – продукт для продажи</w:t>
      </w:r>
    </w:p>
    <w:p w:rsidR="00345BDF" w:rsidRPr="0017661D" w:rsidRDefault="00345BDF" w:rsidP="00345BDF">
      <w:pPr>
        <w:rPr>
          <w:rFonts w:ascii="Times New Roman" w:hAnsi="Times New Roman" w:cs="Times New Roman"/>
          <w:sz w:val="28"/>
        </w:rPr>
      </w:pPr>
      <w:r w:rsidRPr="00082104">
        <w:rPr>
          <w:rFonts w:ascii="Times New Roman" w:hAnsi="Times New Roman" w:cs="Times New Roman"/>
          <w:b/>
          <w:sz w:val="28"/>
        </w:rPr>
        <w:t>Покупка</w:t>
      </w:r>
      <w:r w:rsidRPr="0017661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купленная единица товара или несколько товаров.</w:t>
      </w:r>
    </w:p>
    <w:p w:rsidR="00345BDF" w:rsidRPr="0017661D" w:rsidRDefault="00345BDF" w:rsidP="00345BDF">
      <w:pPr>
        <w:rPr>
          <w:rFonts w:ascii="Times New Roman" w:hAnsi="Times New Roman" w:cs="Times New Roman"/>
          <w:sz w:val="28"/>
        </w:rPr>
      </w:pPr>
      <w:r w:rsidRPr="00082104">
        <w:rPr>
          <w:rFonts w:ascii="Times New Roman" w:hAnsi="Times New Roman" w:cs="Times New Roman"/>
          <w:b/>
          <w:sz w:val="28"/>
        </w:rPr>
        <w:t>Оплата</w:t>
      </w:r>
      <w:r w:rsidRPr="0017661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цена, заплаченная за покупку, выраженная в денежном эквиваленте.</w:t>
      </w:r>
    </w:p>
    <w:p w:rsidR="00345BDF" w:rsidRPr="0017661D" w:rsidRDefault="00345BDF" w:rsidP="00345BDF">
      <w:pPr>
        <w:rPr>
          <w:rFonts w:ascii="Times New Roman" w:hAnsi="Times New Roman" w:cs="Times New Roman"/>
          <w:sz w:val="28"/>
        </w:rPr>
      </w:pPr>
      <w:r w:rsidRPr="00082104">
        <w:rPr>
          <w:rFonts w:ascii="Times New Roman" w:hAnsi="Times New Roman" w:cs="Times New Roman"/>
          <w:b/>
          <w:sz w:val="28"/>
        </w:rPr>
        <w:t>Каталог</w:t>
      </w:r>
      <w:r w:rsidRPr="0017661D">
        <w:rPr>
          <w:rFonts w:ascii="Times New Roman" w:hAnsi="Times New Roman" w:cs="Times New Roman"/>
          <w:sz w:val="28"/>
        </w:rPr>
        <w:t xml:space="preserve"> - </w:t>
      </w:r>
      <w:r w:rsidRPr="0050688C">
        <w:rPr>
          <w:rFonts w:ascii="Times New Roman" w:hAnsi="Times New Roman" w:cs="Times New Roman"/>
          <w:sz w:val="28"/>
        </w:rPr>
        <w:t>список информации об объектах, составленный с целью облегчения поиска этих объектов по какому-то признаку</w:t>
      </w:r>
      <w:r>
        <w:rPr>
          <w:rFonts w:ascii="Times New Roman" w:hAnsi="Times New Roman" w:cs="Times New Roman"/>
          <w:sz w:val="28"/>
        </w:rPr>
        <w:t>.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</w:rPr>
      </w:pPr>
      <w:r w:rsidRPr="00082104">
        <w:rPr>
          <w:rFonts w:ascii="Times New Roman" w:hAnsi="Times New Roman" w:cs="Times New Roman"/>
          <w:b/>
          <w:sz w:val="28"/>
        </w:rPr>
        <w:t>Производитель</w:t>
      </w:r>
      <w:r w:rsidRPr="0017661D">
        <w:rPr>
          <w:rFonts w:ascii="Times New Roman" w:hAnsi="Times New Roman" w:cs="Times New Roman"/>
          <w:sz w:val="28"/>
        </w:rPr>
        <w:t xml:space="preserve"> – предприятие, организация, компания</w:t>
      </w:r>
      <w:r>
        <w:rPr>
          <w:rFonts w:ascii="Times New Roman" w:hAnsi="Times New Roman" w:cs="Times New Roman"/>
          <w:sz w:val="28"/>
        </w:rPr>
        <w:t xml:space="preserve">, лицо, </w:t>
      </w:r>
      <w:r w:rsidRPr="0017661D">
        <w:rPr>
          <w:rFonts w:ascii="Times New Roman" w:hAnsi="Times New Roman" w:cs="Times New Roman"/>
          <w:sz w:val="28"/>
        </w:rPr>
        <w:t>изготавливающее товар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</w:rPr>
      </w:pPr>
      <w:r w:rsidRPr="00082104">
        <w:rPr>
          <w:rFonts w:ascii="Times New Roman" w:hAnsi="Times New Roman" w:cs="Times New Roman"/>
          <w:b/>
          <w:sz w:val="28"/>
        </w:rPr>
        <w:lastRenderedPageBreak/>
        <w:t>Добавить товар в каталог</w:t>
      </w:r>
      <w:r>
        <w:rPr>
          <w:rFonts w:ascii="Times New Roman" w:hAnsi="Times New Roman" w:cs="Times New Roman"/>
          <w:sz w:val="28"/>
        </w:rPr>
        <w:t xml:space="preserve"> – занести информацию о товаре в каталог и присвоить статус «Доступен», если товар доступен для покупки или «Нет в наличии», если товар ожидается и еще не доступен к покупке.</w:t>
      </w:r>
    </w:p>
    <w:p w:rsidR="0082180F" w:rsidRPr="0082180F" w:rsidRDefault="00082104" w:rsidP="00345BDF">
      <w:pPr>
        <w:jc w:val="both"/>
        <w:rPr>
          <w:rFonts w:ascii="Times New Roman" w:hAnsi="Times New Roman" w:cs="Times New Roman"/>
          <w:sz w:val="28"/>
        </w:rPr>
      </w:pPr>
      <w:r w:rsidRPr="00082104">
        <w:rPr>
          <w:rFonts w:ascii="Times New Roman" w:hAnsi="Times New Roman" w:cs="Times New Roman"/>
          <w:b/>
          <w:sz w:val="28"/>
        </w:rPr>
        <w:t>Продать товар</w:t>
      </w:r>
      <w:r w:rsidR="0082180F" w:rsidRPr="0082180F">
        <w:rPr>
          <w:rFonts w:ascii="Times New Roman" w:hAnsi="Times New Roman" w:cs="Times New Roman"/>
          <w:sz w:val="28"/>
        </w:rPr>
        <w:t xml:space="preserve"> – перевести товар/ы в статус «Ожидает оплаты»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</w:rPr>
      </w:pPr>
      <w:r w:rsidRPr="00082104">
        <w:rPr>
          <w:rFonts w:ascii="Times New Roman" w:hAnsi="Times New Roman" w:cs="Times New Roman"/>
          <w:b/>
          <w:sz w:val="28"/>
        </w:rPr>
        <w:t>Принять оплату</w:t>
      </w:r>
      <w:r>
        <w:rPr>
          <w:rFonts w:ascii="Times New Roman" w:hAnsi="Times New Roman" w:cs="Times New Roman"/>
          <w:sz w:val="28"/>
        </w:rPr>
        <w:t xml:space="preserve"> – перевести товар/ы из статуса «Ожидает оплаты» в статус «Оплачено».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</w:rPr>
      </w:pPr>
      <w:r w:rsidRPr="00082104">
        <w:rPr>
          <w:rFonts w:ascii="Times New Roman" w:hAnsi="Times New Roman" w:cs="Times New Roman"/>
          <w:b/>
          <w:sz w:val="28"/>
        </w:rPr>
        <w:t>Снять позицию</w:t>
      </w:r>
      <w:r>
        <w:rPr>
          <w:rFonts w:ascii="Times New Roman" w:hAnsi="Times New Roman" w:cs="Times New Roman"/>
          <w:sz w:val="28"/>
        </w:rPr>
        <w:t xml:space="preserve"> – перевести товар/ы из статуса «Ожидает оплаты» в статус «Доступен».</w:t>
      </w:r>
    </w:p>
    <w:p w:rsidR="00345BDF" w:rsidRDefault="0082180F" w:rsidP="00345BDF">
      <w:pPr>
        <w:jc w:val="both"/>
        <w:rPr>
          <w:rFonts w:ascii="Times New Roman" w:hAnsi="Times New Roman" w:cs="Times New Roman"/>
          <w:sz w:val="28"/>
        </w:rPr>
      </w:pPr>
      <w:r w:rsidRPr="00082104">
        <w:rPr>
          <w:rFonts w:ascii="Times New Roman" w:hAnsi="Times New Roman" w:cs="Times New Roman"/>
          <w:b/>
          <w:sz w:val="28"/>
        </w:rPr>
        <w:t>Принят</w:t>
      </w:r>
      <w:r w:rsidR="00345BDF" w:rsidRPr="00082104">
        <w:rPr>
          <w:rFonts w:ascii="Times New Roman" w:hAnsi="Times New Roman" w:cs="Times New Roman"/>
          <w:b/>
          <w:sz w:val="28"/>
        </w:rPr>
        <w:t>ь товар на учет</w:t>
      </w:r>
      <w:r w:rsidR="00345BDF" w:rsidRPr="0050688C">
        <w:rPr>
          <w:rFonts w:ascii="Times New Roman" w:hAnsi="Times New Roman" w:cs="Times New Roman"/>
          <w:sz w:val="28"/>
        </w:rPr>
        <w:t xml:space="preserve"> – документально заверит</w:t>
      </w:r>
      <w:r w:rsidR="00345BDF">
        <w:rPr>
          <w:rFonts w:ascii="Times New Roman" w:hAnsi="Times New Roman" w:cs="Times New Roman"/>
          <w:sz w:val="28"/>
        </w:rPr>
        <w:t xml:space="preserve">ь принятие товара в специальных </w:t>
      </w:r>
      <w:r w:rsidR="00345BDF" w:rsidRPr="0050688C">
        <w:rPr>
          <w:rFonts w:ascii="Times New Roman" w:hAnsi="Times New Roman" w:cs="Times New Roman"/>
          <w:sz w:val="28"/>
        </w:rPr>
        <w:t>бухгалтерских учетах с целью отслеживания финансов предприятия</w:t>
      </w:r>
      <w:r w:rsidR="00082104">
        <w:rPr>
          <w:rFonts w:ascii="Times New Roman" w:hAnsi="Times New Roman" w:cs="Times New Roman"/>
          <w:sz w:val="28"/>
        </w:rPr>
        <w:t xml:space="preserve"> (отразить это в системе, как заполнение поля в таблице БД)</w:t>
      </w:r>
      <w:r w:rsidR="00345BDF" w:rsidRPr="0050688C">
        <w:rPr>
          <w:rFonts w:ascii="Times New Roman" w:hAnsi="Times New Roman" w:cs="Times New Roman"/>
          <w:sz w:val="28"/>
        </w:rPr>
        <w:t>.</w:t>
      </w:r>
    </w:p>
    <w:p w:rsidR="00345BDF" w:rsidRDefault="00345BDF" w:rsidP="00345BDF">
      <w:pPr>
        <w:rPr>
          <w:rFonts w:ascii="Times New Roman" w:hAnsi="Times New Roman" w:cs="Times New Roman"/>
          <w:sz w:val="28"/>
        </w:rPr>
      </w:pPr>
      <w:r w:rsidRPr="00082104">
        <w:rPr>
          <w:rFonts w:ascii="Times New Roman" w:hAnsi="Times New Roman" w:cs="Times New Roman"/>
          <w:b/>
          <w:sz w:val="28"/>
        </w:rPr>
        <w:t>Списать товар</w:t>
      </w:r>
      <w:r>
        <w:rPr>
          <w:rFonts w:ascii="Times New Roman" w:hAnsi="Times New Roman" w:cs="Times New Roman"/>
          <w:sz w:val="28"/>
        </w:rPr>
        <w:t xml:space="preserve"> – снять товар с финансового учета, перевести в категорию убытков, т. е. снять товар с продажи в данной торговой точке.</w:t>
      </w:r>
    </w:p>
    <w:p w:rsidR="00345BDF" w:rsidRPr="0017661D" w:rsidRDefault="00345BDF" w:rsidP="00345BDF">
      <w:pPr>
        <w:rPr>
          <w:rFonts w:ascii="Times New Roman" w:hAnsi="Times New Roman" w:cs="Times New Roman"/>
          <w:sz w:val="28"/>
        </w:rPr>
      </w:pPr>
      <w:r w:rsidRPr="00082104">
        <w:rPr>
          <w:rFonts w:ascii="Times New Roman" w:hAnsi="Times New Roman" w:cs="Times New Roman"/>
          <w:b/>
          <w:sz w:val="28"/>
        </w:rPr>
        <w:t>Роль</w:t>
      </w:r>
      <w:r w:rsidRPr="0017661D">
        <w:rPr>
          <w:rFonts w:ascii="Times New Roman" w:hAnsi="Times New Roman" w:cs="Times New Roman"/>
          <w:sz w:val="28"/>
        </w:rPr>
        <w:t xml:space="preserve"> – привилегии пользователя</w:t>
      </w:r>
      <w:r>
        <w:rPr>
          <w:rFonts w:ascii="Times New Roman" w:hAnsi="Times New Roman" w:cs="Times New Roman"/>
          <w:sz w:val="28"/>
        </w:rPr>
        <w:t>.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BDF" w:rsidRPr="007D2AE9" w:rsidRDefault="00345BDF" w:rsidP="00345BD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D2AE9">
        <w:rPr>
          <w:rFonts w:ascii="Times New Roman" w:hAnsi="Times New Roman" w:cs="Times New Roman"/>
          <w:sz w:val="28"/>
          <w:szCs w:val="28"/>
        </w:rPr>
        <w:t>В соответствии с должностями, были получены следующие роли:</w:t>
      </w:r>
    </w:p>
    <w:p w:rsidR="00345BDF" w:rsidRDefault="00345BDF" w:rsidP="00345B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Директор. Имеет доступ к работе с каталогами товаров и с кадрами.</w:t>
      </w:r>
    </w:p>
    <w:p w:rsidR="00345BDF" w:rsidRDefault="00345BDF" w:rsidP="00345B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Менеджер. Имеет доступ к работе с каталогами товаров.</w:t>
      </w:r>
    </w:p>
    <w:p w:rsidR="00345BDF" w:rsidRDefault="00345BDF" w:rsidP="00345B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Имеет частичный доступ к работе с каталогами товаров, а именно может изменять статус товара и искать товары в наличии.</w:t>
      </w:r>
    </w:p>
    <w:p w:rsidR="00345BDF" w:rsidRPr="00036400" w:rsidRDefault="00345BDF" w:rsidP="00345B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6400">
        <w:rPr>
          <w:rFonts w:ascii="Times New Roman" w:hAnsi="Times New Roman" w:cs="Times New Roman"/>
          <w:sz w:val="28"/>
          <w:szCs w:val="28"/>
        </w:rPr>
        <w:t>Бухгалтер</w:t>
      </w:r>
      <w:r>
        <w:rPr>
          <w:rFonts w:ascii="Times New Roman" w:hAnsi="Times New Roman" w:cs="Times New Roman"/>
          <w:sz w:val="28"/>
          <w:szCs w:val="28"/>
        </w:rPr>
        <w:t>. Имеет доступ к работе с кадрами.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BDF" w:rsidRPr="007D2AE9" w:rsidRDefault="00345BDF" w:rsidP="00345BD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2AE9">
        <w:rPr>
          <w:rFonts w:ascii="Times New Roman" w:hAnsi="Times New Roman" w:cs="Times New Roman"/>
          <w:sz w:val="28"/>
          <w:szCs w:val="28"/>
        </w:rPr>
        <w:t>Диаграмма прецедентов представлена на Рис. 1.</w:t>
      </w:r>
    </w:p>
    <w:p w:rsidR="00345BDF" w:rsidRDefault="00082104" w:rsidP="00345B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823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ецедент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DF" w:rsidRDefault="00345BDF" w:rsidP="00345B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Диаграмма прецедентов.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BDF" w:rsidRPr="007D2AE9" w:rsidRDefault="00345BDF" w:rsidP="00345BD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2AE9">
        <w:rPr>
          <w:rFonts w:ascii="Times New Roman" w:hAnsi="Times New Roman" w:cs="Times New Roman"/>
          <w:sz w:val="28"/>
          <w:szCs w:val="28"/>
        </w:rPr>
        <w:t>Спецификация прецедентов</w:t>
      </w:r>
    </w:p>
    <w:p w:rsidR="00345BDF" w:rsidRPr="00336183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«Списать товар»</w:t>
      </w:r>
    </w:p>
    <w:p w:rsidR="00345BDF" w:rsidRDefault="00345BDF" w:rsidP="00345B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Предусловие: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каким-либо причинам товар не подходит для продажи (брак, пришел в негодность и т. д.)</w:t>
      </w:r>
    </w:p>
    <w:p w:rsidR="00345BDF" w:rsidRPr="00336183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Директор, менеджер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Списать товар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Актер открывает специальную форму с каталогом продукции.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 нужный товар и количество.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 причину списания товара и нажимает кнопку «Списать товар»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345BDF" w:rsidRPr="00067CAC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Постусловие: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Списанный товар удаляется из каталога продукции.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BDF" w:rsidRPr="00530855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«Добавить товар в каталог»</w:t>
      </w:r>
    </w:p>
    <w:p w:rsidR="00345BDF" w:rsidRPr="00683F8C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Предусловие: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3F8C">
        <w:rPr>
          <w:rFonts w:ascii="Times New Roman" w:hAnsi="Times New Roman" w:cs="Times New Roman"/>
          <w:sz w:val="28"/>
          <w:szCs w:val="28"/>
        </w:rPr>
        <w:t>Товар принят, его принятие заверено, товар поставлен на учет</w:t>
      </w:r>
    </w:p>
    <w:p w:rsidR="00345BDF" w:rsidRPr="00530855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lastRenderedPageBreak/>
        <w:t>Действующее лицо: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Директор, менеджер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 товара в каталог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Актер открывает форму, отображающую каталог товаров магазина и доступную ему для редактирования.</w:t>
      </w:r>
    </w:p>
    <w:p w:rsidR="00345BDF" w:rsidRPr="00530855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Добавляет новый товар в каталог в соответствии с иерархией продуктов (товаров), установленной в системе.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существует требуемой категории каталога.</w:t>
      </w:r>
    </w:p>
    <w:p w:rsidR="00345BDF" w:rsidRPr="00530855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Актер не находит нужной категории, куда можно бы было отнести добавляемый товар. В этом случае он изменяет условия поиска либо выносит этот вопрос на обсуждение и добавляет требуемую категорию.</w:t>
      </w:r>
    </w:p>
    <w:p w:rsidR="00345BDF" w:rsidRPr="00336183" w:rsidRDefault="00345BDF" w:rsidP="00345B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Постусловие: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</w:p>
    <w:p w:rsidR="00345BDF" w:rsidRDefault="00345BDF" w:rsidP="00345B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5BDF" w:rsidRPr="00336183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00696">
        <w:rPr>
          <w:rFonts w:ascii="Times New Roman" w:hAnsi="Times New Roman" w:cs="Times New Roman"/>
          <w:sz w:val="28"/>
          <w:szCs w:val="28"/>
        </w:rPr>
        <w:t>Продать товар</w:t>
      </w:r>
      <w:r w:rsidRPr="0082180F">
        <w:rPr>
          <w:rFonts w:ascii="Times New Roman" w:hAnsi="Times New Roman" w:cs="Times New Roman"/>
          <w:sz w:val="28"/>
          <w:szCs w:val="28"/>
        </w:rPr>
        <w:t>»</w:t>
      </w:r>
    </w:p>
    <w:p w:rsidR="00345BDF" w:rsidRPr="00683F8C" w:rsidRDefault="00345BDF" w:rsidP="00345B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Предусловие: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Покупатель выбрал товар.</w:t>
      </w:r>
    </w:p>
    <w:p w:rsidR="00345BDF" w:rsidRPr="00336183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180F">
        <w:rPr>
          <w:rFonts w:ascii="Times New Roman" w:hAnsi="Times New Roman" w:cs="Times New Roman"/>
          <w:sz w:val="28"/>
          <w:szCs w:val="28"/>
        </w:rPr>
        <w:t>Продавец-консультант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180F">
        <w:rPr>
          <w:rFonts w:ascii="Times New Roman" w:hAnsi="Times New Roman" w:cs="Times New Roman"/>
          <w:sz w:val="28"/>
          <w:szCs w:val="28"/>
        </w:rPr>
        <w:t>Продажа товара</w:t>
      </w:r>
    </w:p>
    <w:p w:rsidR="0082180F" w:rsidRDefault="0082180F" w:rsidP="008218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Продавец-консультант пробил товар и тем самым перевел его в статус «Ожидает оплаты»</w:t>
      </w:r>
    </w:p>
    <w:p w:rsidR="0082180F" w:rsidRPr="0082180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180F">
        <w:rPr>
          <w:rFonts w:ascii="Times New Roman" w:hAnsi="Times New Roman" w:cs="Times New Roman"/>
          <w:sz w:val="28"/>
          <w:szCs w:val="28"/>
        </w:rPr>
        <w:t>Не удалось перевести товар в статус «Ожидает оплаты»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Постусловие: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180F">
        <w:rPr>
          <w:rFonts w:ascii="Times New Roman" w:hAnsi="Times New Roman" w:cs="Times New Roman"/>
          <w:sz w:val="28"/>
          <w:szCs w:val="28"/>
        </w:rPr>
        <w:t>Далее следует один из двух прецедентов: «Принять оплату» или «Снять позицию».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BDF" w:rsidRPr="00336183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«Добавить нового сотрудника»</w:t>
      </w:r>
    </w:p>
    <w:p w:rsidR="00345BDF" w:rsidRDefault="00345BDF" w:rsidP="00345B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Предусловие: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Потенциальный сотрудник успешно прошел собеседование и его приняли на работу.</w:t>
      </w:r>
    </w:p>
    <w:p w:rsidR="00345BDF" w:rsidRPr="00336183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Директор, бухгалтер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Принять сотрудника на учет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Актер переходит в специальную форму «Сотрудники», заполняет форму и добавляет нового сотрудника в базу.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lastRenderedPageBreak/>
        <w:t>Альтернативный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Постусловие: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BDF" w:rsidRPr="00336183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180F">
        <w:rPr>
          <w:rFonts w:ascii="Times New Roman" w:hAnsi="Times New Roman" w:cs="Times New Roman"/>
          <w:sz w:val="28"/>
          <w:szCs w:val="28"/>
        </w:rPr>
        <w:t>«Принять оплату»</w:t>
      </w:r>
    </w:p>
    <w:p w:rsidR="00345BDF" w:rsidRPr="00DA3314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Предусловие: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180F">
        <w:rPr>
          <w:rFonts w:ascii="Times New Roman" w:hAnsi="Times New Roman" w:cs="Times New Roman"/>
          <w:sz w:val="28"/>
          <w:szCs w:val="28"/>
        </w:rPr>
        <w:t>Продавец-</w:t>
      </w:r>
      <w:r>
        <w:rPr>
          <w:rFonts w:ascii="Times New Roman" w:hAnsi="Times New Roman" w:cs="Times New Roman"/>
          <w:sz w:val="28"/>
          <w:szCs w:val="28"/>
        </w:rPr>
        <w:t>консультант</w:t>
      </w:r>
      <w:r w:rsidR="0082180F">
        <w:rPr>
          <w:rFonts w:ascii="Times New Roman" w:hAnsi="Times New Roman" w:cs="Times New Roman"/>
          <w:sz w:val="28"/>
          <w:szCs w:val="28"/>
        </w:rPr>
        <w:t xml:space="preserve"> </w:t>
      </w:r>
      <w:r w:rsidR="00475EE3">
        <w:rPr>
          <w:rFonts w:ascii="Times New Roman" w:hAnsi="Times New Roman" w:cs="Times New Roman"/>
          <w:sz w:val="28"/>
          <w:szCs w:val="28"/>
        </w:rPr>
        <w:t>товар в</w:t>
      </w:r>
      <w:r w:rsidR="0082180F">
        <w:rPr>
          <w:rFonts w:ascii="Times New Roman" w:hAnsi="Times New Roman" w:cs="Times New Roman"/>
          <w:sz w:val="28"/>
          <w:szCs w:val="28"/>
        </w:rPr>
        <w:t xml:space="preserve"> статус «Ожидает оплаты»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Продавец-консультант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Основной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Принять оплату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Актер переводит товар/ы в статус «Оплачено» </w:t>
      </w:r>
    </w:p>
    <w:p w:rsidR="00345BDF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345BDF" w:rsidRPr="00067CAC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  <w:r w:rsidRPr="00530855">
        <w:rPr>
          <w:rFonts w:ascii="Times New Roman" w:hAnsi="Times New Roman" w:cs="Times New Roman"/>
          <w:b/>
          <w:sz w:val="28"/>
          <w:szCs w:val="28"/>
        </w:rPr>
        <w:t>Постусловие: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базе данных обновляется информация о количестве доступных единиц купленного товара.</w:t>
      </w:r>
    </w:p>
    <w:p w:rsidR="00345BDF" w:rsidRPr="00067CAC" w:rsidRDefault="00345BDF" w:rsidP="00345B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BDF" w:rsidRPr="00082104" w:rsidRDefault="00500696" w:rsidP="00DA33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104">
        <w:rPr>
          <w:rFonts w:ascii="Times New Roman" w:hAnsi="Times New Roman" w:cs="Times New Roman"/>
          <w:b/>
          <w:sz w:val="28"/>
          <w:szCs w:val="28"/>
        </w:rPr>
        <w:t>Этап 2.</w:t>
      </w:r>
    </w:p>
    <w:p w:rsidR="00082104" w:rsidRDefault="00082104" w:rsidP="0008210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1313E">
        <w:rPr>
          <w:rFonts w:ascii="Times New Roman" w:hAnsi="Times New Roman" w:cs="Times New Roman"/>
          <w:sz w:val="28"/>
          <w:szCs w:val="28"/>
        </w:rPr>
        <w:t xml:space="preserve">Моделирование предметной области позволяют сконцентрировать внимание на наиболее важных деталях проекта. </w:t>
      </w:r>
    </w:p>
    <w:p w:rsidR="00431B78" w:rsidRPr="00431B78" w:rsidRDefault="00431B78" w:rsidP="0008210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1B78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082104" w:rsidRDefault="00082104" w:rsidP="000821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анализа были выделены следующие сущности.</w:t>
      </w:r>
    </w:p>
    <w:p w:rsidR="00082104" w:rsidRDefault="00082104" w:rsidP="00082104">
      <w:pPr>
        <w:pStyle w:val="a4"/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</w:rPr>
        <w:t>Были выделены следующие сущности</w:t>
      </w:r>
    </w:p>
    <w:p w:rsidR="00082104" w:rsidRDefault="00082104" w:rsidP="00082104">
      <w:pPr>
        <w:pStyle w:val="a4"/>
        <w:numPr>
          <w:ilvl w:val="0"/>
          <w:numId w:val="7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(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) (атрибуты: </w:t>
      </w:r>
      <w:r>
        <w:rPr>
          <w:sz w:val="28"/>
          <w:szCs w:val="28"/>
          <w:lang w:val="en-US"/>
        </w:rPr>
        <w:t>id</w:t>
      </w:r>
      <w:r w:rsidRPr="00047E30">
        <w:rPr>
          <w:sz w:val="28"/>
          <w:szCs w:val="28"/>
        </w:rPr>
        <w:t xml:space="preserve">, </w:t>
      </w:r>
      <w:r>
        <w:rPr>
          <w:sz w:val="28"/>
          <w:szCs w:val="28"/>
        </w:rPr>
        <w:t>логин</w:t>
      </w:r>
      <w:r w:rsidR="00436D27" w:rsidRPr="00436D27">
        <w:rPr>
          <w:sz w:val="28"/>
          <w:szCs w:val="28"/>
        </w:rPr>
        <w:t xml:space="preserve"> </w:t>
      </w:r>
      <w:r w:rsidR="00436D27">
        <w:rPr>
          <w:sz w:val="28"/>
          <w:szCs w:val="28"/>
        </w:rPr>
        <w:t>(</w:t>
      </w:r>
      <w:r w:rsidR="00436D27">
        <w:rPr>
          <w:sz w:val="28"/>
          <w:szCs w:val="28"/>
          <w:lang w:val="en-US"/>
        </w:rPr>
        <w:t>login</w:t>
      </w:r>
      <w:r w:rsidR="00436D27">
        <w:rPr>
          <w:sz w:val="28"/>
          <w:szCs w:val="28"/>
        </w:rPr>
        <w:t>)</w:t>
      </w:r>
      <w:r>
        <w:rPr>
          <w:sz w:val="28"/>
          <w:szCs w:val="28"/>
        </w:rPr>
        <w:t>, пароль</w:t>
      </w:r>
      <w:r w:rsidR="00436D27" w:rsidRPr="00436D27">
        <w:rPr>
          <w:sz w:val="28"/>
          <w:szCs w:val="28"/>
        </w:rPr>
        <w:t xml:space="preserve"> (</w:t>
      </w:r>
      <w:r w:rsidR="00436D27">
        <w:rPr>
          <w:sz w:val="28"/>
          <w:szCs w:val="28"/>
          <w:lang w:val="en-US"/>
        </w:rPr>
        <w:t>password</w:t>
      </w:r>
      <w:r w:rsidR="00436D27" w:rsidRPr="00436D27">
        <w:rPr>
          <w:sz w:val="28"/>
          <w:szCs w:val="28"/>
        </w:rPr>
        <w:t>)</w:t>
      </w:r>
      <w:r>
        <w:rPr>
          <w:sz w:val="28"/>
          <w:szCs w:val="28"/>
        </w:rPr>
        <w:t>, имя</w:t>
      </w:r>
      <w:r w:rsidR="00436D27" w:rsidRPr="00436D27">
        <w:rPr>
          <w:sz w:val="28"/>
          <w:szCs w:val="28"/>
        </w:rPr>
        <w:t xml:space="preserve"> (</w:t>
      </w:r>
      <w:r w:rsidR="00436D27">
        <w:rPr>
          <w:sz w:val="28"/>
          <w:szCs w:val="28"/>
          <w:lang w:val="en-US"/>
        </w:rPr>
        <w:t>name</w:t>
      </w:r>
      <w:r w:rsidR="00436D27" w:rsidRPr="00436D27">
        <w:rPr>
          <w:sz w:val="28"/>
          <w:szCs w:val="28"/>
        </w:rPr>
        <w:t>)</w:t>
      </w:r>
      <w:r>
        <w:rPr>
          <w:sz w:val="28"/>
          <w:szCs w:val="28"/>
        </w:rPr>
        <w:t>, фамилия</w:t>
      </w:r>
      <w:r w:rsidR="00436D27" w:rsidRPr="00436D27">
        <w:rPr>
          <w:sz w:val="28"/>
          <w:szCs w:val="28"/>
        </w:rPr>
        <w:t xml:space="preserve"> (</w:t>
      </w:r>
      <w:r w:rsidR="00436D27">
        <w:rPr>
          <w:sz w:val="28"/>
          <w:szCs w:val="28"/>
          <w:lang w:val="en-US"/>
        </w:rPr>
        <w:t>surname</w:t>
      </w:r>
      <w:r w:rsidR="00436D27" w:rsidRPr="00436D27">
        <w:rPr>
          <w:sz w:val="28"/>
          <w:szCs w:val="28"/>
        </w:rPr>
        <w:t>)</w:t>
      </w:r>
      <w:r>
        <w:rPr>
          <w:sz w:val="28"/>
          <w:szCs w:val="28"/>
        </w:rPr>
        <w:t>, отчество</w:t>
      </w:r>
      <w:r w:rsidR="00436D27" w:rsidRPr="00436D27">
        <w:rPr>
          <w:sz w:val="28"/>
          <w:szCs w:val="28"/>
        </w:rPr>
        <w:t xml:space="preserve"> (</w:t>
      </w:r>
      <w:r w:rsidR="00436D27">
        <w:rPr>
          <w:sz w:val="28"/>
          <w:szCs w:val="28"/>
          <w:lang w:val="en-US"/>
        </w:rPr>
        <w:t>patronymic</w:t>
      </w:r>
      <w:r w:rsidR="00436D27" w:rsidRPr="00436D27">
        <w:rPr>
          <w:sz w:val="28"/>
          <w:szCs w:val="28"/>
        </w:rPr>
        <w:t>)</w:t>
      </w:r>
      <w:r>
        <w:rPr>
          <w:sz w:val="28"/>
          <w:szCs w:val="28"/>
        </w:rPr>
        <w:t>, должность</w:t>
      </w:r>
      <w:r w:rsidR="00436D27" w:rsidRPr="00436D27">
        <w:rPr>
          <w:sz w:val="28"/>
          <w:szCs w:val="28"/>
        </w:rPr>
        <w:t xml:space="preserve"> (</w:t>
      </w:r>
      <w:r w:rsidR="00436D27">
        <w:rPr>
          <w:sz w:val="28"/>
          <w:szCs w:val="28"/>
          <w:lang w:val="en-US"/>
        </w:rPr>
        <w:t>post</w:t>
      </w:r>
      <w:r w:rsidR="00436D27" w:rsidRPr="00436D27">
        <w:rPr>
          <w:sz w:val="28"/>
          <w:szCs w:val="28"/>
        </w:rPr>
        <w:t>)</w:t>
      </w:r>
      <w:r>
        <w:rPr>
          <w:sz w:val="28"/>
          <w:szCs w:val="28"/>
        </w:rPr>
        <w:t>, № личного дела</w:t>
      </w:r>
      <w:r w:rsidR="00436D27" w:rsidRPr="00436D27">
        <w:rPr>
          <w:sz w:val="28"/>
          <w:szCs w:val="28"/>
        </w:rPr>
        <w:t xml:space="preserve"> (</w:t>
      </w:r>
      <w:r w:rsidR="00436D27">
        <w:rPr>
          <w:sz w:val="28"/>
          <w:szCs w:val="28"/>
          <w:lang w:val="en-US"/>
        </w:rPr>
        <w:t>n</w:t>
      </w:r>
      <w:r w:rsidR="00436D27" w:rsidRPr="00436D27">
        <w:rPr>
          <w:sz w:val="28"/>
          <w:szCs w:val="28"/>
        </w:rPr>
        <w:t>_</w:t>
      </w:r>
      <w:r w:rsidR="00436D27">
        <w:rPr>
          <w:sz w:val="28"/>
          <w:szCs w:val="28"/>
          <w:lang w:val="en-US"/>
        </w:rPr>
        <w:t>per</w:t>
      </w:r>
      <w:r w:rsidR="00436D27" w:rsidRPr="00436D27">
        <w:rPr>
          <w:sz w:val="28"/>
          <w:szCs w:val="28"/>
        </w:rPr>
        <w:t>_</w:t>
      </w:r>
      <w:r w:rsidR="00436D27">
        <w:rPr>
          <w:sz w:val="28"/>
          <w:szCs w:val="28"/>
          <w:lang w:val="en-US"/>
        </w:rPr>
        <w:t>file</w:t>
      </w:r>
      <w:r w:rsidR="00436D27" w:rsidRPr="00436D27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E131B5">
        <w:rPr>
          <w:sz w:val="28"/>
          <w:szCs w:val="28"/>
        </w:rPr>
        <w:t xml:space="preserve"> </w:t>
      </w:r>
      <w:r>
        <w:rPr>
          <w:sz w:val="28"/>
          <w:szCs w:val="28"/>
        </w:rPr>
        <w:t>магазина</w:t>
      </w:r>
      <w:r w:rsidR="00436D27" w:rsidRPr="00436D27">
        <w:rPr>
          <w:sz w:val="28"/>
          <w:szCs w:val="28"/>
        </w:rPr>
        <w:t xml:space="preserve"> (</w:t>
      </w:r>
      <w:r w:rsidR="00436D27">
        <w:rPr>
          <w:sz w:val="28"/>
          <w:szCs w:val="28"/>
          <w:lang w:val="en-US"/>
        </w:rPr>
        <w:t>Shop</w:t>
      </w:r>
      <w:r w:rsidR="00436D27" w:rsidRPr="00436D27">
        <w:rPr>
          <w:sz w:val="28"/>
          <w:szCs w:val="28"/>
        </w:rPr>
        <w:t>)</w:t>
      </w:r>
      <w:r>
        <w:rPr>
          <w:sz w:val="28"/>
          <w:szCs w:val="28"/>
        </w:rPr>
        <w:t>, зарплата</w:t>
      </w:r>
      <w:r w:rsidR="00436D27" w:rsidRPr="00436D27">
        <w:rPr>
          <w:sz w:val="28"/>
          <w:szCs w:val="28"/>
        </w:rPr>
        <w:t xml:space="preserve"> (</w:t>
      </w:r>
      <w:r w:rsidR="00436D27">
        <w:rPr>
          <w:sz w:val="28"/>
          <w:szCs w:val="28"/>
          <w:lang w:val="en-US"/>
        </w:rPr>
        <w:t>Salary</w:t>
      </w:r>
      <w:r w:rsidR="00436D27" w:rsidRPr="00436D27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:rsidR="00082104" w:rsidRDefault="00082104" w:rsidP="00082104">
      <w:pPr>
        <w:pStyle w:val="a4"/>
        <w:shd w:val="clear" w:color="auto" w:fill="FEFEFE"/>
        <w:spacing w:before="150" w:beforeAutospacing="0" w:after="150" w:afterAutospacing="0"/>
        <w:ind w:left="720" w:right="150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082104" w:rsidRDefault="00082104" w:rsidP="00082104">
      <w:pPr>
        <w:pStyle w:val="a4"/>
        <w:numPr>
          <w:ilvl w:val="0"/>
          <w:numId w:val="8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LoginIn() – </w:t>
      </w:r>
      <w:r>
        <w:rPr>
          <w:sz w:val="28"/>
          <w:szCs w:val="28"/>
        </w:rPr>
        <w:t>вход в систему</w:t>
      </w:r>
    </w:p>
    <w:p w:rsidR="00082104" w:rsidRDefault="00082104" w:rsidP="00082104">
      <w:pPr>
        <w:pStyle w:val="a4"/>
        <w:numPr>
          <w:ilvl w:val="0"/>
          <w:numId w:val="11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</w:rPr>
        <w:t>Директор</w:t>
      </w:r>
    </w:p>
    <w:p w:rsidR="00082104" w:rsidRDefault="00082104" w:rsidP="00082104">
      <w:pPr>
        <w:pStyle w:val="a4"/>
        <w:shd w:val="clear" w:color="auto" w:fill="FEFEFE"/>
        <w:spacing w:before="150" w:beforeAutospacing="0" w:after="150" w:afterAutospacing="0"/>
        <w:ind w:left="720" w:right="150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082104" w:rsidRDefault="00082104" w:rsidP="00082104">
      <w:pPr>
        <w:pStyle w:val="a4"/>
        <w:numPr>
          <w:ilvl w:val="0"/>
          <w:numId w:val="12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AddWorker</w:t>
      </w:r>
      <w:r w:rsidRPr="00BD0CE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Login</w:t>
      </w:r>
      <w:r w:rsidRPr="00BD0CED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string</w:t>
      </w:r>
      <w:r w:rsidRPr="00BD0CE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Password</w:t>
      </w:r>
      <w:r w:rsidRPr="00BD0CED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string</w:t>
      </w:r>
      <w:r w:rsidRPr="00BD0CED">
        <w:rPr>
          <w:sz w:val="28"/>
          <w:szCs w:val="28"/>
        </w:rPr>
        <w:t xml:space="preserve">…) – </w:t>
      </w:r>
      <w:r>
        <w:rPr>
          <w:sz w:val="28"/>
          <w:szCs w:val="28"/>
        </w:rPr>
        <w:t>регистрация нового работника в системе</w:t>
      </w:r>
    </w:p>
    <w:p w:rsidR="00082104" w:rsidRPr="00AD62C8" w:rsidRDefault="00082104" w:rsidP="00082104">
      <w:pPr>
        <w:pStyle w:val="a4"/>
        <w:numPr>
          <w:ilvl w:val="0"/>
          <w:numId w:val="12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DownProduct(Id: int, Number: int) – </w:t>
      </w:r>
      <w:r>
        <w:rPr>
          <w:sz w:val="28"/>
          <w:szCs w:val="28"/>
        </w:rPr>
        <w:t>списание</w:t>
      </w:r>
      <w:r w:rsidRPr="00AD62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товара</w:t>
      </w:r>
    </w:p>
    <w:p w:rsidR="00082104" w:rsidRPr="00A56556" w:rsidRDefault="00082104" w:rsidP="00082104">
      <w:pPr>
        <w:pStyle w:val="a4"/>
        <w:numPr>
          <w:ilvl w:val="0"/>
          <w:numId w:val="12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AddProduct(Id: int, Name: string…) – </w:t>
      </w:r>
      <w:r>
        <w:rPr>
          <w:sz w:val="28"/>
          <w:szCs w:val="28"/>
        </w:rPr>
        <w:t>добавить</w:t>
      </w:r>
      <w:r w:rsidRPr="00AD62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товар</w:t>
      </w:r>
    </w:p>
    <w:p w:rsidR="00082104" w:rsidRPr="00A56556" w:rsidRDefault="00082104" w:rsidP="00082104">
      <w:pPr>
        <w:pStyle w:val="a4"/>
        <w:numPr>
          <w:ilvl w:val="0"/>
          <w:numId w:val="12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 w:rsidRPr="00A56556">
        <w:rPr>
          <w:sz w:val="28"/>
          <w:szCs w:val="28"/>
          <w:lang w:val="en-US"/>
        </w:rPr>
        <w:t>ShowAll</w:t>
      </w:r>
      <w:r w:rsidRPr="00A56556">
        <w:rPr>
          <w:sz w:val="28"/>
          <w:szCs w:val="28"/>
        </w:rPr>
        <w:t>() – показать всех зарегистрированных пользователей</w:t>
      </w:r>
    </w:p>
    <w:p w:rsidR="00082104" w:rsidRDefault="00082104" w:rsidP="00082104">
      <w:pPr>
        <w:pStyle w:val="a4"/>
        <w:numPr>
          <w:ilvl w:val="0"/>
          <w:numId w:val="11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</w:rPr>
        <w:t>Менеджер</w:t>
      </w:r>
    </w:p>
    <w:p w:rsidR="00082104" w:rsidRDefault="00082104" w:rsidP="00082104">
      <w:pPr>
        <w:pStyle w:val="a4"/>
        <w:shd w:val="clear" w:color="auto" w:fill="FEFEFE"/>
        <w:spacing w:before="150" w:beforeAutospacing="0" w:after="150" w:afterAutospacing="0"/>
        <w:ind w:left="720" w:right="15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Методы:</w:t>
      </w:r>
    </w:p>
    <w:p w:rsidR="00082104" w:rsidRDefault="00082104" w:rsidP="00082104">
      <w:pPr>
        <w:pStyle w:val="a4"/>
        <w:numPr>
          <w:ilvl w:val="0"/>
          <w:numId w:val="12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ShowAllSelling</w:t>
      </w:r>
      <w:r w:rsidRPr="0062762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Id</w:t>
      </w:r>
      <w:r w:rsidRPr="0062762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seller</w:t>
      </w:r>
      <w:r w:rsidRPr="0062762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int</w:t>
      </w:r>
      <w:r w:rsidRPr="0062762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perion</w:t>
      </w:r>
      <w:r w:rsidRPr="0062762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string</w:t>
      </w:r>
      <w:r w:rsidRPr="00627629">
        <w:rPr>
          <w:sz w:val="28"/>
          <w:szCs w:val="28"/>
        </w:rPr>
        <w:t xml:space="preserve">) – </w:t>
      </w:r>
      <w:r>
        <w:rPr>
          <w:sz w:val="28"/>
          <w:szCs w:val="28"/>
        </w:rPr>
        <w:t>просмотр оборота продаж продавцом за выбранный период</w:t>
      </w:r>
    </w:p>
    <w:p w:rsidR="00082104" w:rsidRDefault="00082104" w:rsidP="00082104">
      <w:pPr>
        <w:pStyle w:val="a4"/>
        <w:numPr>
          <w:ilvl w:val="0"/>
          <w:numId w:val="12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UpdateProduct</w:t>
      </w:r>
      <w:r w:rsidRPr="008E144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id</w:t>
      </w:r>
      <w:r w:rsidRPr="008E144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product</w:t>
      </w:r>
      <w:r w:rsidRPr="008E144B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int</w:t>
      </w:r>
      <w:r w:rsidRPr="008E144B">
        <w:rPr>
          <w:sz w:val="28"/>
          <w:szCs w:val="28"/>
        </w:rPr>
        <w:t xml:space="preserve">, …): </w:t>
      </w:r>
      <w:r>
        <w:rPr>
          <w:sz w:val="28"/>
          <w:szCs w:val="28"/>
          <w:lang w:val="en-US"/>
        </w:rPr>
        <w:t>void</w:t>
      </w:r>
      <w:r w:rsidRPr="008E144B">
        <w:rPr>
          <w:sz w:val="28"/>
          <w:szCs w:val="28"/>
        </w:rPr>
        <w:t xml:space="preserve"> – </w:t>
      </w:r>
      <w:r>
        <w:rPr>
          <w:sz w:val="28"/>
          <w:szCs w:val="28"/>
        </w:rPr>
        <w:t>изменить информацию о продукте</w:t>
      </w:r>
    </w:p>
    <w:p w:rsidR="00082104" w:rsidRPr="00A56556" w:rsidRDefault="00082104" w:rsidP="00082104">
      <w:pPr>
        <w:pStyle w:val="a4"/>
        <w:numPr>
          <w:ilvl w:val="0"/>
          <w:numId w:val="12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AddProduct(Id: int, Name: string…) – </w:t>
      </w:r>
      <w:r>
        <w:rPr>
          <w:sz w:val="28"/>
          <w:szCs w:val="28"/>
        </w:rPr>
        <w:t>добавить</w:t>
      </w:r>
      <w:r w:rsidRPr="00AD62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товар</w:t>
      </w:r>
    </w:p>
    <w:p w:rsidR="00082104" w:rsidRPr="00A56556" w:rsidRDefault="00082104" w:rsidP="00082104">
      <w:pPr>
        <w:pStyle w:val="a4"/>
        <w:numPr>
          <w:ilvl w:val="0"/>
          <w:numId w:val="12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DownProduct(Id: int, Number: int) – </w:t>
      </w:r>
      <w:r>
        <w:rPr>
          <w:sz w:val="28"/>
          <w:szCs w:val="28"/>
        </w:rPr>
        <w:t>списание</w:t>
      </w:r>
      <w:r w:rsidRPr="00AD62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товара</w:t>
      </w:r>
    </w:p>
    <w:p w:rsidR="00082104" w:rsidRDefault="00082104" w:rsidP="00082104">
      <w:pPr>
        <w:pStyle w:val="a4"/>
        <w:numPr>
          <w:ilvl w:val="0"/>
          <w:numId w:val="11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</w:rPr>
        <w:t>Бухгалтер</w:t>
      </w:r>
    </w:p>
    <w:p w:rsidR="00082104" w:rsidRDefault="00082104" w:rsidP="00082104">
      <w:pPr>
        <w:pStyle w:val="a4"/>
        <w:shd w:val="clear" w:color="auto" w:fill="FEFEFE"/>
        <w:spacing w:before="150" w:beforeAutospacing="0" w:after="150" w:afterAutospacing="0"/>
        <w:ind w:left="720" w:right="150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082104" w:rsidRPr="00847F6E" w:rsidRDefault="00082104" w:rsidP="00082104">
      <w:pPr>
        <w:pStyle w:val="a4"/>
        <w:numPr>
          <w:ilvl w:val="0"/>
          <w:numId w:val="13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AddWorker(Login: string, Password: string, …) – </w:t>
      </w:r>
      <w:r>
        <w:rPr>
          <w:sz w:val="28"/>
          <w:szCs w:val="28"/>
        </w:rPr>
        <w:t>добавление</w:t>
      </w:r>
      <w:r w:rsidRPr="00847F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</w:p>
    <w:p w:rsidR="00082104" w:rsidRPr="00A56556" w:rsidRDefault="00082104" w:rsidP="00082104">
      <w:pPr>
        <w:pStyle w:val="a4"/>
        <w:numPr>
          <w:ilvl w:val="0"/>
          <w:numId w:val="13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AccountingProduct(): string – </w:t>
      </w:r>
      <w:r>
        <w:rPr>
          <w:sz w:val="28"/>
          <w:szCs w:val="28"/>
        </w:rPr>
        <w:t>поставить товар на учет</w:t>
      </w:r>
    </w:p>
    <w:p w:rsidR="00082104" w:rsidRPr="00A56556" w:rsidRDefault="00082104" w:rsidP="00082104">
      <w:pPr>
        <w:pStyle w:val="a4"/>
        <w:numPr>
          <w:ilvl w:val="0"/>
          <w:numId w:val="13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 w:rsidRPr="00A56556">
        <w:rPr>
          <w:sz w:val="28"/>
          <w:szCs w:val="28"/>
          <w:lang w:val="en-US"/>
        </w:rPr>
        <w:t>ShowAll</w:t>
      </w:r>
      <w:r w:rsidRPr="00A56556">
        <w:rPr>
          <w:sz w:val="28"/>
          <w:szCs w:val="28"/>
        </w:rPr>
        <w:t>() – показать всех зарегистрированных пользователей</w:t>
      </w:r>
    </w:p>
    <w:p w:rsidR="00082104" w:rsidRPr="00847F6E" w:rsidRDefault="00082104" w:rsidP="00082104">
      <w:pPr>
        <w:pStyle w:val="a4"/>
        <w:shd w:val="clear" w:color="auto" w:fill="FEFEFE"/>
        <w:spacing w:before="150" w:beforeAutospacing="0" w:after="150" w:afterAutospacing="0"/>
        <w:ind w:left="1440" w:right="150"/>
        <w:jc w:val="both"/>
        <w:rPr>
          <w:sz w:val="28"/>
          <w:szCs w:val="28"/>
          <w:lang w:val="en-US"/>
        </w:rPr>
      </w:pPr>
    </w:p>
    <w:p w:rsidR="00082104" w:rsidRPr="00847F6E" w:rsidRDefault="00082104" w:rsidP="00082104">
      <w:pPr>
        <w:pStyle w:val="a4"/>
        <w:numPr>
          <w:ilvl w:val="0"/>
          <w:numId w:val="11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Продавец</w:t>
      </w:r>
    </w:p>
    <w:p w:rsidR="00082104" w:rsidRDefault="00082104" w:rsidP="00082104">
      <w:pPr>
        <w:pStyle w:val="a4"/>
        <w:shd w:val="clear" w:color="auto" w:fill="FEFEFE"/>
        <w:spacing w:before="150" w:beforeAutospacing="0" w:after="150" w:afterAutospacing="0"/>
        <w:ind w:left="720" w:right="150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082104" w:rsidRDefault="00082104" w:rsidP="00082104">
      <w:pPr>
        <w:pStyle w:val="a4"/>
        <w:numPr>
          <w:ilvl w:val="0"/>
          <w:numId w:val="14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PrintSelling</w:t>
      </w:r>
      <w:r w:rsidRPr="00847F6E">
        <w:rPr>
          <w:sz w:val="28"/>
          <w:szCs w:val="28"/>
        </w:rPr>
        <w:t xml:space="preserve">(): </w:t>
      </w:r>
      <w:r>
        <w:rPr>
          <w:sz w:val="28"/>
          <w:szCs w:val="28"/>
          <w:lang w:val="en-US"/>
        </w:rPr>
        <w:t>void</w:t>
      </w:r>
      <w:r w:rsidRPr="00847F6E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формирование чека (печать чека)</w:t>
      </w:r>
    </w:p>
    <w:p w:rsidR="00082104" w:rsidRDefault="00082104" w:rsidP="00082104">
      <w:pPr>
        <w:pStyle w:val="a4"/>
        <w:numPr>
          <w:ilvl w:val="0"/>
          <w:numId w:val="14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NewSelling(): void – </w:t>
      </w:r>
      <w:r>
        <w:rPr>
          <w:sz w:val="28"/>
          <w:szCs w:val="28"/>
        </w:rPr>
        <w:t>создать новую продажу</w:t>
      </w:r>
    </w:p>
    <w:p w:rsidR="00082104" w:rsidRPr="00847F6E" w:rsidRDefault="00082104" w:rsidP="00082104">
      <w:pPr>
        <w:pStyle w:val="a4"/>
        <w:numPr>
          <w:ilvl w:val="0"/>
          <w:numId w:val="14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UpdateSelling(): void -  </w:t>
      </w:r>
      <w:r>
        <w:rPr>
          <w:sz w:val="28"/>
          <w:szCs w:val="28"/>
        </w:rPr>
        <w:t>обновить продажу</w:t>
      </w:r>
    </w:p>
    <w:p w:rsidR="00082104" w:rsidRPr="00847F6E" w:rsidRDefault="00082104" w:rsidP="00082104">
      <w:pPr>
        <w:pStyle w:val="a4"/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</w:p>
    <w:p w:rsidR="00082104" w:rsidRDefault="00082104" w:rsidP="00082104">
      <w:pPr>
        <w:pStyle w:val="a4"/>
        <w:numPr>
          <w:ilvl w:val="0"/>
          <w:numId w:val="7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Товар </w:t>
      </w:r>
      <w:r w:rsidRPr="005E13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Product</w:t>
      </w:r>
      <w:r w:rsidRPr="005E13AF">
        <w:rPr>
          <w:sz w:val="28"/>
          <w:szCs w:val="28"/>
        </w:rPr>
        <w:t xml:space="preserve">)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id</w:t>
      </w:r>
      <w:r w:rsidRPr="00047E30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</w:t>
      </w:r>
      <w:r w:rsidR="00F725A3" w:rsidRPr="00F725A3">
        <w:rPr>
          <w:sz w:val="28"/>
          <w:szCs w:val="28"/>
        </w:rPr>
        <w:t xml:space="preserve"> (</w:t>
      </w:r>
      <w:r w:rsidR="00F725A3">
        <w:rPr>
          <w:sz w:val="28"/>
          <w:szCs w:val="28"/>
          <w:lang w:val="en-US"/>
        </w:rPr>
        <w:t>Name</w:t>
      </w:r>
      <w:r w:rsidR="00F725A3" w:rsidRPr="00F725A3">
        <w:rPr>
          <w:sz w:val="28"/>
          <w:szCs w:val="28"/>
        </w:rPr>
        <w:t>)</w:t>
      </w:r>
      <w:r>
        <w:rPr>
          <w:sz w:val="28"/>
          <w:szCs w:val="28"/>
        </w:rPr>
        <w:t>, категория</w:t>
      </w:r>
      <w:r w:rsidR="00F725A3" w:rsidRPr="00F725A3">
        <w:rPr>
          <w:sz w:val="28"/>
          <w:szCs w:val="28"/>
        </w:rPr>
        <w:t xml:space="preserve"> (</w:t>
      </w:r>
      <w:r w:rsidR="00F725A3">
        <w:rPr>
          <w:sz w:val="28"/>
          <w:szCs w:val="28"/>
          <w:lang w:val="en-US"/>
        </w:rPr>
        <w:t>Category</w:t>
      </w:r>
      <w:r w:rsidR="00F725A3" w:rsidRPr="00F725A3">
        <w:rPr>
          <w:sz w:val="28"/>
          <w:szCs w:val="28"/>
        </w:rPr>
        <w:t>)</w:t>
      </w:r>
      <w:r>
        <w:rPr>
          <w:sz w:val="28"/>
          <w:szCs w:val="28"/>
        </w:rPr>
        <w:t>, бренд</w:t>
      </w:r>
      <w:r w:rsidR="00F725A3" w:rsidRPr="00F725A3">
        <w:rPr>
          <w:sz w:val="28"/>
          <w:szCs w:val="28"/>
        </w:rPr>
        <w:t xml:space="preserve"> (</w:t>
      </w:r>
      <w:r w:rsidR="00F725A3">
        <w:rPr>
          <w:sz w:val="28"/>
          <w:szCs w:val="28"/>
          <w:lang w:val="en-US"/>
        </w:rPr>
        <w:t>Brand</w:t>
      </w:r>
      <w:r w:rsidR="00F725A3" w:rsidRPr="00F725A3">
        <w:rPr>
          <w:sz w:val="28"/>
          <w:szCs w:val="28"/>
        </w:rPr>
        <w:t>)</w:t>
      </w:r>
      <w:r>
        <w:rPr>
          <w:sz w:val="28"/>
          <w:szCs w:val="28"/>
        </w:rPr>
        <w:t>, поставщик</w:t>
      </w:r>
      <w:r w:rsidR="00F725A3" w:rsidRPr="00F725A3">
        <w:rPr>
          <w:sz w:val="28"/>
          <w:szCs w:val="28"/>
        </w:rPr>
        <w:t xml:space="preserve"> (</w:t>
      </w:r>
      <w:r w:rsidR="00F725A3">
        <w:rPr>
          <w:sz w:val="28"/>
          <w:szCs w:val="28"/>
          <w:lang w:val="en-US"/>
        </w:rPr>
        <w:t>Supplier</w:t>
      </w:r>
      <w:r w:rsidR="00F725A3" w:rsidRPr="00F725A3">
        <w:rPr>
          <w:sz w:val="28"/>
          <w:szCs w:val="28"/>
        </w:rPr>
        <w:t>)</w:t>
      </w:r>
      <w:r>
        <w:rPr>
          <w:sz w:val="28"/>
          <w:szCs w:val="28"/>
        </w:rPr>
        <w:t>, страна производства</w:t>
      </w:r>
      <w:r w:rsidR="00F725A3" w:rsidRPr="00F725A3">
        <w:rPr>
          <w:sz w:val="28"/>
          <w:szCs w:val="28"/>
        </w:rPr>
        <w:t xml:space="preserve"> (</w:t>
      </w:r>
      <w:r w:rsidR="00F725A3">
        <w:rPr>
          <w:sz w:val="28"/>
          <w:szCs w:val="28"/>
          <w:lang w:val="en-US"/>
        </w:rPr>
        <w:t>Country</w:t>
      </w:r>
      <w:r w:rsidR="00F725A3" w:rsidRPr="00F725A3">
        <w:rPr>
          <w:sz w:val="28"/>
          <w:szCs w:val="28"/>
        </w:rPr>
        <w:t>)</w:t>
      </w:r>
      <w:r>
        <w:rPr>
          <w:sz w:val="28"/>
          <w:szCs w:val="28"/>
        </w:rPr>
        <w:t>, количество</w:t>
      </w:r>
      <w:r w:rsidR="00F725A3" w:rsidRPr="00F725A3">
        <w:rPr>
          <w:sz w:val="28"/>
          <w:szCs w:val="28"/>
        </w:rPr>
        <w:t xml:space="preserve"> (</w:t>
      </w:r>
      <w:r w:rsidR="00F725A3">
        <w:rPr>
          <w:sz w:val="28"/>
          <w:szCs w:val="28"/>
          <w:lang w:val="en-US"/>
        </w:rPr>
        <w:t>Number</w:t>
      </w:r>
      <w:r w:rsidR="00F725A3" w:rsidRPr="00F725A3">
        <w:rPr>
          <w:sz w:val="28"/>
          <w:szCs w:val="28"/>
        </w:rPr>
        <w:t>)</w:t>
      </w:r>
      <w:r>
        <w:rPr>
          <w:sz w:val="28"/>
          <w:szCs w:val="28"/>
        </w:rPr>
        <w:t>, наличие</w:t>
      </w:r>
      <w:r w:rsidR="00F725A3" w:rsidRPr="00F725A3">
        <w:rPr>
          <w:sz w:val="28"/>
          <w:szCs w:val="28"/>
        </w:rPr>
        <w:t xml:space="preserve"> (</w:t>
      </w:r>
      <w:r w:rsidR="00F725A3">
        <w:rPr>
          <w:sz w:val="28"/>
          <w:szCs w:val="28"/>
          <w:lang w:val="en-US"/>
        </w:rPr>
        <w:t>Receive</w:t>
      </w:r>
      <w:r w:rsidR="00F725A3" w:rsidRPr="00F725A3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ins w:id="0" w:author="Анастасия Родионова" w:date="2017-10-30T16:07:00Z">
        <w:r w:rsidR="005A10C6">
          <w:rPr>
            <w:sz w:val="28"/>
            <w:szCs w:val="28"/>
          </w:rPr>
          <w:t>цена (</w:t>
        </w:r>
        <w:r w:rsidR="005A10C6">
          <w:rPr>
            <w:sz w:val="28"/>
            <w:szCs w:val="28"/>
            <w:lang w:val="en-US"/>
          </w:rPr>
          <w:t>Price</w:t>
        </w:r>
        <w:r w:rsidR="005A10C6">
          <w:rPr>
            <w:sz w:val="28"/>
            <w:szCs w:val="28"/>
          </w:rPr>
          <w:t>)</w:t>
        </w:r>
        <w:r w:rsidR="005A10C6" w:rsidRPr="005A10C6">
          <w:rPr>
            <w:sz w:val="28"/>
            <w:szCs w:val="28"/>
            <w:rPrChange w:id="1" w:author="Анастасия Родионова" w:date="2017-10-30T16:07:00Z">
              <w:rPr>
                <w:sz w:val="28"/>
                <w:szCs w:val="28"/>
                <w:lang w:val="en-US"/>
              </w:rPr>
            </w:rPrChange>
          </w:rPr>
          <w:t xml:space="preserve">, </w:t>
        </w:r>
      </w:ins>
      <w:r>
        <w:rPr>
          <w:sz w:val="28"/>
          <w:szCs w:val="28"/>
        </w:rPr>
        <w:t>дата постановки на учет</w:t>
      </w:r>
      <w:r w:rsidR="00F725A3" w:rsidRPr="00F725A3">
        <w:rPr>
          <w:sz w:val="28"/>
          <w:szCs w:val="28"/>
        </w:rPr>
        <w:t xml:space="preserve"> (</w:t>
      </w:r>
      <w:r w:rsidR="00F725A3">
        <w:rPr>
          <w:sz w:val="28"/>
          <w:szCs w:val="28"/>
          <w:lang w:val="en-US"/>
        </w:rPr>
        <w:t>Accounting</w:t>
      </w:r>
      <w:r w:rsidR="00F725A3" w:rsidRPr="00F725A3">
        <w:rPr>
          <w:sz w:val="28"/>
          <w:szCs w:val="28"/>
        </w:rPr>
        <w:t>_</w:t>
      </w:r>
      <w:r w:rsidR="00F725A3">
        <w:rPr>
          <w:sz w:val="28"/>
          <w:szCs w:val="28"/>
          <w:lang w:val="en-US"/>
        </w:rPr>
        <w:t>data</w:t>
      </w:r>
      <w:r w:rsidR="00F725A3" w:rsidRPr="00F725A3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:rsidR="00082104" w:rsidRDefault="00082104" w:rsidP="00082104">
      <w:pPr>
        <w:pStyle w:val="a4"/>
        <w:shd w:val="clear" w:color="auto" w:fill="FEFEFE"/>
        <w:spacing w:before="150" w:beforeAutospacing="0" w:after="150" w:afterAutospacing="0"/>
        <w:ind w:left="720" w:right="150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082104" w:rsidRDefault="00082104" w:rsidP="00082104">
      <w:pPr>
        <w:pStyle w:val="a4"/>
        <w:numPr>
          <w:ilvl w:val="0"/>
          <w:numId w:val="10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ShowProducts() – </w:t>
      </w:r>
      <w:r>
        <w:rPr>
          <w:sz w:val="28"/>
          <w:szCs w:val="28"/>
        </w:rPr>
        <w:t>показать все товары</w:t>
      </w:r>
      <w:bookmarkStart w:id="2" w:name="_GoBack"/>
      <w:bookmarkEnd w:id="2"/>
    </w:p>
    <w:p w:rsidR="00082104" w:rsidRPr="00847F6E" w:rsidRDefault="00082104" w:rsidP="00082104">
      <w:pPr>
        <w:pStyle w:val="a4"/>
        <w:numPr>
          <w:ilvl w:val="0"/>
          <w:numId w:val="9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SeachProduct</w:t>
      </w:r>
      <w:r w:rsidRPr="00FB728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Name</w:t>
      </w:r>
      <w:r w:rsidRPr="00FB728B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string</w:t>
      </w:r>
      <w:r w:rsidRPr="00FB728B">
        <w:rPr>
          <w:sz w:val="28"/>
          <w:szCs w:val="28"/>
        </w:rPr>
        <w:t xml:space="preserve">) – </w:t>
      </w:r>
      <w:r>
        <w:rPr>
          <w:sz w:val="28"/>
          <w:szCs w:val="28"/>
        </w:rPr>
        <w:t>найти товар по вхождению бренда в название</w:t>
      </w:r>
    </w:p>
    <w:p w:rsidR="00082104" w:rsidRDefault="00082104" w:rsidP="00082104">
      <w:pPr>
        <w:pStyle w:val="a4"/>
        <w:numPr>
          <w:ilvl w:val="0"/>
          <w:numId w:val="7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</w:rPr>
        <w:t>Продажа</w:t>
      </w:r>
      <w:r w:rsidRPr="005E13A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Selling</w:t>
      </w:r>
      <w:r w:rsidRPr="005E13AF">
        <w:rPr>
          <w:sz w:val="28"/>
          <w:szCs w:val="28"/>
        </w:rPr>
        <w:t>)</w:t>
      </w:r>
      <w:r>
        <w:rPr>
          <w:sz w:val="28"/>
          <w:szCs w:val="28"/>
        </w:rPr>
        <w:t xml:space="preserve"> (атрибуты: </w:t>
      </w:r>
      <w:r>
        <w:rPr>
          <w:sz w:val="28"/>
          <w:szCs w:val="28"/>
          <w:lang w:val="en-US"/>
        </w:rPr>
        <w:t>id</w:t>
      </w:r>
      <w:r w:rsidRPr="003235F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товара</w:t>
      </w:r>
      <w:r w:rsidR="00436D27" w:rsidRPr="00436D27">
        <w:rPr>
          <w:sz w:val="28"/>
          <w:szCs w:val="28"/>
        </w:rPr>
        <w:t xml:space="preserve"> (</w:t>
      </w:r>
      <w:r w:rsidR="00436D27">
        <w:rPr>
          <w:sz w:val="28"/>
          <w:szCs w:val="28"/>
          <w:lang w:val="en-US"/>
        </w:rPr>
        <w:t>id</w:t>
      </w:r>
      <w:r w:rsidR="00436D27" w:rsidRPr="00436D27">
        <w:rPr>
          <w:sz w:val="28"/>
          <w:szCs w:val="28"/>
        </w:rPr>
        <w:t>_</w:t>
      </w:r>
      <w:r w:rsidR="00436D27">
        <w:rPr>
          <w:sz w:val="28"/>
          <w:szCs w:val="28"/>
          <w:lang w:val="en-US"/>
        </w:rPr>
        <w:t>product</w:t>
      </w:r>
      <w:r w:rsidR="00436D27" w:rsidRPr="00436D27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3235F9">
        <w:rPr>
          <w:sz w:val="28"/>
          <w:szCs w:val="28"/>
        </w:rPr>
        <w:t xml:space="preserve"> </w:t>
      </w:r>
      <w:r>
        <w:rPr>
          <w:sz w:val="28"/>
          <w:szCs w:val="28"/>
        </w:rPr>
        <w:t>продавца</w:t>
      </w:r>
      <w:r w:rsidR="00436D27" w:rsidRPr="00436D27">
        <w:rPr>
          <w:sz w:val="28"/>
          <w:szCs w:val="28"/>
        </w:rPr>
        <w:t xml:space="preserve"> (</w:t>
      </w:r>
      <w:r w:rsidR="00436D27">
        <w:rPr>
          <w:sz w:val="28"/>
          <w:szCs w:val="28"/>
          <w:lang w:val="en-US"/>
        </w:rPr>
        <w:t>id</w:t>
      </w:r>
      <w:r w:rsidR="00436D27" w:rsidRPr="00436D27">
        <w:rPr>
          <w:sz w:val="28"/>
          <w:szCs w:val="28"/>
        </w:rPr>
        <w:t>_</w:t>
      </w:r>
      <w:r w:rsidR="00436D27">
        <w:rPr>
          <w:sz w:val="28"/>
          <w:szCs w:val="28"/>
          <w:lang w:val="en-US"/>
        </w:rPr>
        <w:t>seller</w:t>
      </w:r>
      <w:r w:rsidR="00436D27" w:rsidRPr="00436D27">
        <w:rPr>
          <w:sz w:val="28"/>
          <w:szCs w:val="28"/>
        </w:rPr>
        <w:t>)</w:t>
      </w:r>
      <w:r>
        <w:rPr>
          <w:sz w:val="28"/>
          <w:szCs w:val="28"/>
        </w:rPr>
        <w:t>, количество</w:t>
      </w:r>
      <w:r w:rsidR="00436D27" w:rsidRPr="00436D27">
        <w:rPr>
          <w:sz w:val="28"/>
          <w:szCs w:val="28"/>
        </w:rPr>
        <w:t xml:space="preserve"> (</w:t>
      </w:r>
      <w:r w:rsidR="00436D27">
        <w:rPr>
          <w:sz w:val="28"/>
          <w:szCs w:val="28"/>
          <w:lang w:val="en-US"/>
        </w:rPr>
        <w:t>Number</w:t>
      </w:r>
      <w:r w:rsidR="00436D27" w:rsidRPr="00436D27">
        <w:rPr>
          <w:sz w:val="28"/>
          <w:szCs w:val="28"/>
        </w:rPr>
        <w:t>)</w:t>
      </w:r>
      <w:r>
        <w:rPr>
          <w:sz w:val="28"/>
          <w:szCs w:val="28"/>
        </w:rPr>
        <w:t>, цена</w:t>
      </w:r>
      <w:r w:rsidR="00436D27" w:rsidRPr="00436D27">
        <w:rPr>
          <w:sz w:val="28"/>
          <w:szCs w:val="28"/>
        </w:rPr>
        <w:t xml:space="preserve"> (</w:t>
      </w:r>
      <w:r w:rsidR="00436D27">
        <w:rPr>
          <w:sz w:val="28"/>
          <w:szCs w:val="28"/>
          <w:lang w:val="en-US"/>
        </w:rPr>
        <w:t>Price</w:t>
      </w:r>
      <w:r w:rsidR="00436D27" w:rsidRPr="00436D27">
        <w:rPr>
          <w:sz w:val="28"/>
          <w:szCs w:val="28"/>
        </w:rPr>
        <w:t>)</w:t>
      </w:r>
      <w:r w:rsidR="00436D27">
        <w:rPr>
          <w:sz w:val="28"/>
          <w:szCs w:val="28"/>
        </w:rPr>
        <w:t>,</w:t>
      </w:r>
      <w:r>
        <w:rPr>
          <w:sz w:val="28"/>
          <w:szCs w:val="28"/>
        </w:rPr>
        <w:t xml:space="preserve"> дата и время продажи</w:t>
      </w:r>
      <w:r w:rsidR="00436D27" w:rsidRPr="00436D27">
        <w:rPr>
          <w:sz w:val="28"/>
          <w:szCs w:val="28"/>
        </w:rPr>
        <w:t xml:space="preserve"> (</w:t>
      </w:r>
      <w:r w:rsidR="00436D27">
        <w:rPr>
          <w:sz w:val="28"/>
          <w:szCs w:val="28"/>
          <w:lang w:val="en-US"/>
        </w:rPr>
        <w:t>Datetime</w:t>
      </w:r>
      <w:r w:rsidR="00436D27" w:rsidRPr="00436D27">
        <w:rPr>
          <w:sz w:val="28"/>
          <w:szCs w:val="28"/>
        </w:rPr>
        <w:t>)</w:t>
      </w:r>
      <w:r w:rsidRPr="00847F6E">
        <w:rPr>
          <w:sz w:val="28"/>
          <w:szCs w:val="28"/>
        </w:rPr>
        <w:t xml:space="preserve">, </w:t>
      </w:r>
      <w:r>
        <w:rPr>
          <w:sz w:val="28"/>
          <w:szCs w:val="28"/>
        </w:rPr>
        <w:t>статус</w:t>
      </w:r>
      <w:r w:rsidR="00436D27" w:rsidRPr="00436D27">
        <w:rPr>
          <w:sz w:val="28"/>
          <w:szCs w:val="28"/>
        </w:rPr>
        <w:t xml:space="preserve"> (</w:t>
      </w:r>
      <w:r w:rsidR="00436D27">
        <w:rPr>
          <w:sz w:val="28"/>
          <w:szCs w:val="28"/>
          <w:lang w:val="en-US"/>
        </w:rPr>
        <w:t>Status</w:t>
      </w:r>
      <w:r w:rsidR="00436D27" w:rsidRPr="00436D27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:rsidR="00082104" w:rsidRDefault="00082104" w:rsidP="00082104">
      <w:pPr>
        <w:pStyle w:val="a4"/>
        <w:numPr>
          <w:ilvl w:val="0"/>
          <w:numId w:val="7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</w:rPr>
        <w:t>Поставщик (</w:t>
      </w:r>
      <w:r>
        <w:rPr>
          <w:sz w:val="28"/>
          <w:szCs w:val="28"/>
          <w:lang w:val="en-US"/>
        </w:rPr>
        <w:t>Suplier</w:t>
      </w:r>
      <w:r>
        <w:rPr>
          <w:sz w:val="28"/>
          <w:szCs w:val="28"/>
        </w:rPr>
        <w:t xml:space="preserve">) (атрибуты: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название</w:t>
      </w:r>
      <w:r w:rsidR="00F725A3" w:rsidRPr="00F725A3">
        <w:rPr>
          <w:sz w:val="28"/>
          <w:szCs w:val="28"/>
        </w:rPr>
        <w:t xml:space="preserve"> (</w:t>
      </w:r>
      <w:r w:rsidR="00F725A3">
        <w:rPr>
          <w:sz w:val="28"/>
          <w:szCs w:val="28"/>
          <w:lang w:val="en-US"/>
        </w:rPr>
        <w:t>Name</w:t>
      </w:r>
      <w:r w:rsidR="00F725A3" w:rsidRPr="00F725A3">
        <w:rPr>
          <w:sz w:val="28"/>
          <w:szCs w:val="28"/>
        </w:rPr>
        <w:t>)</w:t>
      </w:r>
      <w:r>
        <w:rPr>
          <w:sz w:val="28"/>
          <w:szCs w:val="28"/>
        </w:rPr>
        <w:t>, адрес</w:t>
      </w:r>
      <w:r w:rsidR="00F725A3" w:rsidRPr="00F725A3">
        <w:rPr>
          <w:sz w:val="28"/>
          <w:szCs w:val="28"/>
        </w:rPr>
        <w:t xml:space="preserve"> (</w:t>
      </w:r>
      <w:r w:rsidR="00F725A3">
        <w:rPr>
          <w:sz w:val="28"/>
          <w:szCs w:val="28"/>
          <w:lang w:val="en-US"/>
        </w:rPr>
        <w:t>Adress</w:t>
      </w:r>
      <w:r w:rsidR="00F725A3" w:rsidRPr="00F725A3">
        <w:rPr>
          <w:sz w:val="28"/>
          <w:szCs w:val="28"/>
        </w:rPr>
        <w:t>)</w:t>
      </w:r>
      <w:r>
        <w:rPr>
          <w:sz w:val="28"/>
          <w:szCs w:val="28"/>
        </w:rPr>
        <w:t>, телефон</w:t>
      </w:r>
      <w:r w:rsidR="00F725A3" w:rsidRPr="00F725A3">
        <w:rPr>
          <w:sz w:val="28"/>
          <w:szCs w:val="28"/>
        </w:rPr>
        <w:t xml:space="preserve"> (</w:t>
      </w:r>
      <w:r w:rsidR="00F725A3">
        <w:rPr>
          <w:sz w:val="28"/>
          <w:szCs w:val="28"/>
          <w:lang w:val="en-US"/>
        </w:rPr>
        <w:t>Phone</w:t>
      </w:r>
      <w:r w:rsidR="00F725A3" w:rsidRPr="00F725A3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:rsidR="00082104" w:rsidRDefault="00082104" w:rsidP="00082104">
      <w:pPr>
        <w:pStyle w:val="a4"/>
        <w:shd w:val="clear" w:color="auto" w:fill="FEFEFE"/>
        <w:spacing w:before="150" w:beforeAutospacing="0" w:after="150" w:afterAutospacing="0"/>
        <w:ind w:left="720" w:right="150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082104" w:rsidRPr="00345A0B" w:rsidRDefault="00082104" w:rsidP="00082104">
      <w:pPr>
        <w:pStyle w:val="a4"/>
        <w:numPr>
          <w:ilvl w:val="0"/>
          <w:numId w:val="12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  <w:lang w:val="en-US"/>
        </w:rPr>
      </w:pPr>
      <w:r w:rsidRPr="00345A0B">
        <w:rPr>
          <w:sz w:val="28"/>
          <w:szCs w:val="28"/>
          <w:lang w:val="en-US"/>
        </w:rPr>
        <w:lastRenderedPageBreak/>
        <w:t xml:space="preserve">AddSuplier(Name: string, Categore: int,…) – </w:t>
      </w:r>
      <w:r w:rsidRPr="00345A0B">
        <w:rPr>
          <w:sz w:val="28"/>
          <w:szCs w:val="28"/>
        </w:rPr>
        <w:t>добавить</w:t>
      </w:r>
      <w:r w:rsidRPr="00345A0B">
        <w:rPr>
          <w:sz w:val="28"/>
          <w:szCs w:val="28"/>
          <w:lang w:val="en-US"/>
        </w:rPr>
        <w:t xml:space="preserve"> </w:t>
      </w:r>
      <w:r w:rsidRPr="00345A0B">
        <w:rPr>
          <w:sz w:val="28"/>
          <w:szCs w:val="28"/>
        </w:rPr>
        <w:t>поставщика</w:t>
      </w:r>
    </w:p>
    <w:p w:rsidR="00082104" w:rsidRPr="00345A0B" w:rsidRDefault="00082104" w:rsidP="00082104">
      <w:pPr>
        <w:pStyle w:val="a4"/>
        <w:numPr>
          <w:ilvl w:val="0"/>
          <w:numId w:val="12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GetAll() – </w:t>
      </w:r>
      <w:r>
        <w:rPr>
          <w:sz w:val="28"/>
          <w:szCs w:val="28"/>
        </w:rPr>
        <w:t>показать всех поставщиков</w:t>
      </w:r>
    </w:p>
    <w:p w:rsidR="00082104" w:rsidRPr="00436D27" w:rsidRDefault="00082104" w:rsidP="0008210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82104" w:rsidRPr="00431B78" w:rsidRDefault="00431B78" w:rsidP="00DA33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представлена на Рис. 2.</w:t>
      </w:r>
    </w:p>
    <w:p w:rsidR="00082104" w:rsidRDefault="00082104" w:rsidP="00DA33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0696" w:rsidRDefault="00F725A3" w:rsidP="00DA33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029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классов — копия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78" w:rsidRDefault="00431B78" w:rsidP="00431B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Диаграмма классов.</w:t>
      </w:r>
    </w:p>
    <w:p w:rsidR="00431B78" w:rsidRPr="00431B78" w:rsidRDefault="00431B78" w:rsidP="00431B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1B78" w:rsidRPr="00431B78" w:rsidRDefault="00431B78" w:rsidP="00431B7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B78">
        <w:rPr>
          <w:rFonts w:ascii="Times New Roman" w:hAnsi="Times New Roman" w:cs="Times New Roman"/>
          <w:b/>
          <w:sz w:val="28"/>
          <w:szCs w:val="28"/>
        </w:rPr>
        <w:t>Диаграмма состояний</w:t>
      </w:r>
    </w:p>
    <w:p w:rsidR="00431B78" w:rsidRPr="00D54E2A" w:rsidRDefault="00431B78" w:rsidP="00431B78">
      <w:pPr>
        <w:pStyle w:val="a4"/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</w:rPr>
        <w:t>Состояния объекта «Продать товар»</w:t>
      </w:r>
    </w:p>
    <w:p w:rsidR="00431B78" w:rsidRDefault="00431B78" w:rsidP="00431B78">
      <w:pPr>
        <w:pStyle w:val="a4"/>
        <w:numPr>
          <w:ilvl w:val="0"/>
          <w:numId w:val="15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</w:rPr>
        <w:t>Продавец оформляет продажу товара (пробивает товар, заполняет необходимые реквизиты: кол-во, номер товара и т. д.). Продажа переходит в статус «Ожидает оплаты».</w:t>
      </w:r>
    </w:p>
    <w:p w:rsidR="00431B78" w:rsidRDefault="00431B78" w:rsidP="00431B78">
      <w:pPr>
        <w:pStyle w:val="a4"/>
        <w:numPr>
          <w:ilvl w:val="0"/>
          <w:numId w:val="15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</w:rPr>
        <w:t>Покупатель согласен с количеством/ценой покупки</w:t>
      </w:r>
      <w:r w:rsidRPr="007F7D85">
        <w:rPr>
          <w:sz w:val="28"/>
          <w:szCs w:val="28"/>
        </w:rPr>
        <w:t xml:space="preserve">. </w:t>
      </w:r>
      <w:r>
        <w:rPr>
          <w:sz w:val="28"/>
          <w:szCs w:val="28"/>
        </w:rPr>
        <w:t>Переходим к п. 4.</w:t>
      </w:r>
    </w:p>
    <w:p w:rsidR="00431B78" w:rsidRDefault="00431B78" w:rsidP="00431B78">
      <w:pPr>
        <w:pStyle w:val="a4"/>
        <w:numPr>
          <w:ilvl w:val="0"/>
          <w:numId w:val="15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Покупатель не согласен с количеством/ценой покупки. В таком случае продавец снимает некоторые позиции (по выбору покупателя, состояние продажи «В процессе формирования») и снова переводит в статус «Ожидает оплаты» (п. 1).</w:t>
      </w:r>
    </w:p>
    <w:p w:rsidR="00431B78" w:rsidRDefault="00431B78" w:rsidP="00431B78">
      <w:pPr>
        <w:pStyle w:val="a4"/>
        <w:numPr>
          <w:ilvl w:val="0"/>
          <w:numId w:val="15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</w:rPr>
        <w:t>Производится оплата. Продажа товара переходит в статус «Оплачена». Печатается чек.</w:t>
      </w:r>
    </w:p>
    <w:p w:rsidR="00431B78" w:rsidRDefault="00431B78" w:rsidP="00431B78">
      <w:pPr>
        <w:pStyle w:val="a4"/>
        <w:numPr>
          <w:ilvl w:val="0"/>
          <w:numId w:val="15"/>
        </w:numPr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</w:rPr>
        <w:t>Покупатель не оплачивает товары. Продажа переходит статус «Отмена».</w:t>
      </w:r>
    </w:p>
    <w:p w:rsidR="00431B78" w:rsidRDefault="00431B78" w:rsidP="00431B78">
      <w:pPr>
        <w:pStyle w:val="a4"/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</w:p>
    <w:p w:rsidR="00431B78" w:rsidRDefault="00431B78" w:rsidP="00431B78">
      <w:pPr>
        <w:pStyle w:val="a4"/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sz w:val="28"/>
          <w:szCs w:val="28"/>
        </w:rPr>
        <w:t>Диаграмма состояний объекта представлена на Рис. 3.</w:t>
      </w:r>
    </w:p>
    <w:p w:rsidR="00431B78" w:rsidRDefault="00431B78" w:rsidP="00431B78">
      <w:pPr>
        <w:pStyle w:val="a4"/>
        <w:shd w:val="clear" w:color="auto" w:fill="FEFEFE"/>
        <w:spacing w:before="150" w:beforeAutospacing="0" w:after="150" w:afterAutospacing="0"/>
        <w:ind w:right="15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6316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состояний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78" w:rsidRDefault="00431B78" w:rsidP="00431B78">
      <w:pPr>
        <w:pStyle w:val="a4"/>
        <w:shd w:val="clear" w:color="auto" w:fill="FEFEFE"/>
        <w:spacing w:before="150" w:beforeAutospacing="0" w:after="150" w:afterAutospacing="0" w:line="480" w:lineRule="auto"/>
        <w:ind w:right="150"/>
        <w:jc w:val="center"/>
        <w:rPr>
          <w:sz w:val="28"/>
          <w:szCs w:val="28"/>
        </w:rPr>
      </w:pPr>
      <w:r>
        <w:rPr>
          <w:sz w:val="28"/>
          <w:szCs w:val="28"/>
        </w:rPr>
        <w:t>Рис. 3. Диаграмма состояний объекта «Продать товар».</w:t>
      </w:r>
    </w:p>
    <w:p w:rsidR="00431B78" w:rsidRDefault="00431B78" w:rsidP="00431B78">
      <w:pPr>
        <w:pStyle w:val="a4"/>
        <w:shd w:val="clear" w:color="auto" w:fill="FEFEFE"/>
        <w:spacing w:before="150" w:beforeAutospacing="0" w:after="150" w:afterAutospacing="0" w:line="480" w:lineRule="auto"/>
        <w:ind w:right="150"/>
        <w:jc w:val="both"/>
        <w:rPr>
          <w:b/>
          <w:sz w:val="28"/>
          <w:szCs w:val="28"/>
        </w:rPr>
      </w:pPr>
      <w:r w:rsidRPr="00431B78">
        <w:rPr>
          <w:b/>
          <w:sz w:val="28"/>
          <w:szCs w:val="28"/>
        </w:rPr>
        <w:lastRenderedPageBreak/>
        <w:t>Диаграмма последовательностей</w:t>
      </w:r>
    </w:p>
    <w:p w:rsidR="00431B78" w:rsidRPr="0053197A" w:rsidRDefault="00431B78" w:rsidP="00431B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Продавец является актером.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Selling</w:t>
      </w:r>
      <w:r w:rsidRPr="00531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Manager – класс ИС, реализующий подсистем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работы с продажами, Selling</w:t>
      </w:r>
      <w:r w:rsidRPr="00531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продажа</w:t>
      </w:r>
      <w:r w:rsidRPr="00531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31B78" w:rsidRDefault="00431B78" w:rsidP="00431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1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Диаграмма последовате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льностей представлена на Рис. 4</w:t>
      </w:r>
      <w:r w:rsidRPr="005319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31B78" w:rsidRDefault="00431B78" w:rsidP="00431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37E0166A" wp14:editId="2AC8A598">
            <wp:extent cx="5158740" cy="58445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последовательностей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78" w:rsidRDefault="00431B78" w:rsidP="00431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Рис. 4. Диаграмма последовательностей.</w:t>
      </w:r>
    </w:p>
    <w:p w:rsidR="00DF7E0E" w:rsidRDefault="00DF7E0E" w:rsidP="00431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F7E0E" w:rsidRPr="00DF7E0E" w:rsidRDefault="00DF7E0E" w:rsidP="00DF7E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F7E0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База данных</w:t>
      </w:r>
    </w:p>
    <w:p w:rsidR="00DF7E0E" w:rsidRDefault="00DF7E0E" w:rsidP="00DF7E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Логическая модель базы данных представлена на Рис. 5.</w:t>
      </w:r>
    </w:p>
    <w:p w:rsidR="00DF7E0E" w:rsidRDefault="00DF7E0E" w:rsidP="00DF7E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77686A" wp14:editId="7E7011E3">
            <wp:extent cx="5940425" cy="36290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0E" w:rsidRDefault="00DF7E0E" w:rsidP="00DF7E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Рис. 5. Логическая модель.</w:t>
      </w:r>
    </w:p>
    <w:p w:rsidR="00DF7E0E" w:rsidRPr="00DF7E0E" w:rsidRDefault="00DF7E0E" w:rsidP="00DF7E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31B78" w:rsidRPr="00431B78" w:rsidRDefault="00431B78" w:rsidP="00431B78">
      <w:pPr>
        <w:pStyle w:val="a4"/>
        <w:shd w:val="clear" w:color="auto" w:fill="FEFEFE"/>
        <w:spacing w:before="150" w:beforeAutospacing="0" w:after="150" w:afterAutospacing="0" w:line="480" w:lineRule="auto"/>
        <w:ind w:right="150"/>
        <w:jc w:val="both"/>
        <w:rPr>
          <w:b/>
          <w:sz w:val="28"/>
          <w:szCs w:val="28"/>
        </w:rPr>
      </w:pPr>
    </w:p>
    <w:p w:rsidR="00431B78" w:rsidRPr="00067CAC" w:rsidRDefault="00431B78" w:rsidP="00431B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3314" w:rsidRPr="00067CAC" w:rsidRDefault="00DA3314" w:rsidP="00B54A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4A9A" w:rsidRPr="00067CAC" w:rsidRDefault="00B54A9A" w:rsidP="00175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386" w:rsidRPr="0003718E" w:rsidRDefault="00175386" w:rsidP="0003718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75386" w:rsidRPr="00037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5233"/>
    <w:multiLevelType w:val="hybridMultilevel"/>
    <w:tmpl w:val="AB101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2F6C"/>
    <w:multiLevelType w:val="hybridMultilevel"/>
    <w:tmpl w:val="665C466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260D9"/>
    <w:multiLevelType w:val="hybridMultilevel"/>
    <w:tmpl w:val="5716471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F5ED7"/>
    <w:multiLevelType w:val="hybridMultilevel"/>
    <w:tmpl w:val="45F2B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659AF"/>
    <w:multiLevelType w:val="hybridMultilevel"/>
    <w:tmpl w:val="9A66CD2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553EDE"/>
    <w:multiLevelType w:val="hybridMultilevel"/>
    <w:tmpl w:val="08889C8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664CF0"/>
    <w:multiLevelType w:val="hybridMultilevel"/>
    <w:tmpl w:val="46B2A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14833"/>
    <w:multiLevelType w:val="hybridMultilevel"/>
    <w:tmpl w:val="139EF3F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FA7C5A"/>
    <w:multiLevelType w:val="hybridMultilevel"/>
    <w:tmpl w:val="A7062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83986"/>
    <w:multiLevelType w:val="hybridMultilevel"/>
    <w:tmpl w:val="3B14F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C70B7"/>
    <w:multiLevelType w:val="hybridMultilevel"/>
    <w:tmpl w:val="B6347B2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B94CCB"/>
    <w:multiLevelType w:val="hybridMultilevel"/>
    <w:tmpl w:val="9D2E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726F0"/>
    <w:multiLevelType w:val="hybridMultilevel"/>
    <w:tmpl w:val="A9C20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B2C77"/>
    <w:multiLevelType w:val="hybridMultilevel"/>
    <w:tmpl w:val="0D6C2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61995"/>
    <w:multiLevelType w:val="hybridMultilevel"/>
    <w:tmpl w:val="46B2A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3"/>
  </w:num>
  <w:num w:numId="5">
    <w:abstractNumId w:val="9"/>
  </w:num>
  <w:num w:numId="6">
    <w:abstractNumId w:val="14"/>
  </w:num>
  <w:num w:numId="7">
    <w:abstractNumId w:val="12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5"/>
  </w:num>
  <w:num w:numId="13">
    <w:abstractNumId w:val="2"/>
  </w:num>
  <w:num w:numId="14">
    <w:abstractNumId w:val="7"/>
  </w:num>
  <w:num w:numId="1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астасия Родионова">
    <w15:presenceInfo w15:providerId="Windows Live" w15:userId="646961b93f90ab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4C"/>
    <w:rsid w:val="00036232"/>
    <w:rsid w:val="00036400"/>
    <w:rsid w:val="0003718E"/>
    <w:rsid w:val="000741C5"/>
    <w:rsid w:val="00082104"/>
    <w:rsid w:val="001408D7"/>
    <w:rsid w:val="00175386"/>
    <w:rsid w:val="0017661D"/>
    <w:rsid w:val="00192FD2"/>
    <w:rsid w:val="00345BDF"/>
    <w:rsid w:val="00431B78"/>
    <w:rsid w:val="00436D27"/>
    <w:rsid w:val="00475EE3"/>
    <w:rsid w:val="00500696"/>
    <w:rsid w:val="0050688C"/>
    <w:rsid w:val="005159F8"/>
    <w:rsid w:val="005A10C6"/>
    <w:rsid w:val="00674454"/>
    <w:rsid w:val="00683F8C"/>
    <w:rsid w:val="007231EB"/>
    <w:rsid w:val="007D2AE9"/>
    <w:rsid w:val="0082180F"/>
    <w:rsid w:val="00A54EA6"/>
    <w:rsid w:val="00A76AF7"/>
    <w:rsid w:val="00AC4924"/>
    <w:rsid w:val="00B54A9A"/>
    <w:rsid w:val="00B97E4C"/>
    <w:rsid w:val="00C11E6C"/>
    <w:rsid w:val="00C45975"/>
    <w:rsid w:val="00D86B0F"/>
    <w:rsid w:val="00DA3314"/>
    <w:rsid w:val="00DA4F88"/>
    <w:rsid w:val="00DF7E0E"/>
    <w:rsid w:val="00EE4206"/>
    <w:rsid w:val="00F725A3"/>
    <w:rsid w:val="00F9425D"/>
    <w:rsid w:val="00FE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878CB-8130-4C28-B218-DCBC4C1B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18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82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5A10C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A10C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A10C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A10C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A10C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A1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A1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2AF06-3BB2-4D27-AE99-9B203A61A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18</Pages>
  <Words>2965</Words>
  <Characters>16907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Родионова</dc:creator>
  <cp:keywords/>
  <dc:description/>
  <cp:lastModifiedBy>Анастасия Родионова</cp:lastModifiedBy>
  <cp:revision>13</cp:revision>
  <dcterms:created xsi:type="dcterms:W3CDTF">2017-09-28T07:06:00Z</dcterms:created>
  <dcterms:modified xsi:type="dcterms:W3CDTF">2017-10-30T13:07:00Z</dcterms:modified>
</cp:coreProperties>
</file>